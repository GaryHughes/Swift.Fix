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EB7" w:rsidRDefault="00E21EB7" w:rsidP="00E21EB7">
      <w:pPr>
        <w:pStyle w:val="Heading1"/>
      </w:pPr>
      <w:r>
        <w:t xml:space="preserve">Repository </w:t>
      </w:r>
      <w:r w:rsidR="00AF6810">
        <w:t>2010</w:t>
      </w:r>
      <w:r>
        <w:t xml:space="preserve"> Edition</w:t>
      </w:r>
    </w:p>
    <w:p w:rsidR="004B162A" w:rsidRDefault="004B162A" w:rsidP="004B162A">
      <w:pPr>
        <w:pStyle w:val="Heading2"/>
      </w:pPr>
      <w:r>
        <w:t>Document change notices</w:t>
      </w:r>
    </w:p>
    <w:tbl>
      <w:tblPr>
        <w:tblStyle w:val="TableGrid"/>
        <w:tblW w:w="0" w:type="auto"/>
        <w:tblLook w:val="04A0" w:firstRow="1" w:lastRow="0" w:firstColumn="1" w:lastColumn="0" w:noHBand="0" w:noVBand="1"/>
      </w:tblPr>
      <w:tblGrid>
        <w:gridCol w:w="1188"/>
        <w:gridCol w:w="1530"/>
        <w:gridCol w:w="10856"/>
        <w:gridCol w:w="2040"/>
      </w:tblGrid>
      <w:tr w:rsidR="00501914" w:rsidRPr="007F3CCC" w:rsidTr="00154DE4">
        <w:trPr>
          <w:ins w:id="0" w:author=" Jim Northey" w:date="2010-02-15T16:38:00Z"/>
        </w:trPr>
        <w:tc>
          <w:tcPr>
            <w:tcW w:w="1188" w:type="dxa"/>
          </w:tcPr>
          <w:p w:rsidR="00501914" w:rsidRPr="007F3CCC" w:rsidRDefault="00501914" w:rsidP="004B162A">
            <w:pPr>
              <w:rPr>
                <w:ins w:id="1" w:author=" Jim Northey" w:date="2010-02-15T16:47:00Z"/>
                <w:b/>
              </w:rPr>
            </w:pPr>
            <w:ins w:id="2" w:author=" Jim Northey" w:date="2010-02-15T16:47:00Z">
              <w:r>
                <w:rPr>
                  <w:b/>
                </w:rPr>
                <w:t>Version</w:t>
              </w:r>
            </w:ins>
          </w:p>
        </w:tc>
        <w:tc>
          <w:tcPr>
            <w:tcW w:w="1530" w:type="dxa"/>
          </w:tcPr>
          <w:p w:rsidR="00501914" w:rsidRPr="007F3CCC" w:rsidRDefault="00501914" w:rsidP="004B162A">
            <w:pPr>
              <w:rPr>
                <w:ins w:id="3" w:author=" Jim Northey" w:date="2010-02-15T16:38:00Z"/>
                <w:b/>
              </w:rPr>
            </w:pPr>
            <w:ins w:id="4" w:author=" Jim Northey" w:date="2010-02-15T16:38:00Z">
              <w:r w:rsidRPr="007F3CCC">
                <w:rPr>
                  <w:b/>
                </w:rPr>
                <w:t>Date</w:t>
              </w:r>
            </w:ins>
          </w:p>
        </w:tc>
        <w:tc>
          <w:tcPr>
            <w:tcW w:w="10856" w:type="dxa"/>
          </w:tcPr>
          <w:p w:rsidR="00501914" w:rsidRPr="007F3CCC" w:rsidRDefault="00501914" w:rsidP="004B162A">
            <w:pPr>
              <w:rPr>
                <w:ins w:id="5" w:author=" Jim Northey" w:date="2010-02-15T16:38:00Z"/>
                <w:b/>
              </w:rPr>
            </w:pPr>
            <w:ins w:id="6" w:author=" Jim Northey" w:date="2010-02-15T16:38:00Z">
              <w:r w:rsidRPr="007F3CCC">
                <w:rPr>
                  <w:b/>
                </w:rPr>
                <w:t>Change Description</w:t>
              </w:r>
            </w:ins>
          </w:p>
        </w:tc>
        <w:tc>
          <w:tcPr>
            <w:tcW w:w="2040" w:type="dxa"/>
          </w:tcPr>
          <w:p w:rsidR="00501914" w:rsidRPr="007F3CCC" w:rsidRDefault="00501914" w:rsidP="004B162A">
            <w:pPr>
              <w:rPr>
                <w:ins w:id="7" w:author=" Jim Northey" w:date="2010-02-15T16:38:00Z"/>
                <w:b/>
              </w:rPr>
            </w:pPr>
            <w:ins w:id="8" w:author=" Jim Northey" w:date="2010-02-15T16:38:00Z">
              <w:r w:rsidRPr="007F3CCC">
                <w:rPr>
                  <w:b/>
                </w:rPr>
                <w:t>Author</w:t>
              </w:r>
            </w:ins>
          </w:p>
        </w:tc>
      </w:tr>
      <w:tr w:rsidR="00184D27" w:rsidTr="00154DE4">
        <w:trPr>
          <w:ins w:id="9" w:author=" Jim Northey" w:date="2010-02-16T19:35:00Z"/>
        </w:trPr>
        <w:tc>
          <w:tcPr>
            <w:tcW w:w="1188" w:type="dxa"/>
          </w:tcPr>
          <w:p w:rsidR="00184D27" w:rsidRDefault="00B92DC8" w:rsidP="004B162A">
            <w:pPr>
              <w:rPr>
                <w:ins w:id="10" w:author=" Jim Northey" w:date="2010-02-16T19:35:00Z"/>
              </w:rPr>
            </w:pPr>
            <w:r>
              <w:t>1.0</w:t>
            </w:r>
          </w:p>
        </w:tc>
        <w:tc>
          <w:tcPr>
            <w:tcW w:w="1530" w:type="dxa"/>
          </w:tcPr>
          <w:p w:rsidR="00184D27" w:rsidRDefault="00184D27" w:rsidP="00062366">
            <w:pPr>
              <w:rPr>
                <w:ins w:id="11" w:author=" Jim Northey" w:date="2010-02-16T19:35:00Z"/>
              </w:rPr>
            </w:pPr>
            <w:ins w:id="12" w:author=" Jim Northey" w:date="2010-02-16T19:35:00Z">
              <w:r>
                <w:t>2010-0</w:t>
              </w:r>
            </w:ins>
            <w:r w:rsidR="00062366">
              <w:t>3</w:t>
            </w:r>
            <w:ins w:id="13" w:author=" Jim Northey" w:date="2010-02-16T19:35:00Z">
              <w:r>
                <w:t>-1</w:t>
              </w:r>
            </w:ins>
            <w:r w:rsidR="00062366">
              <w:t>6</w:t>
            </w:r>
          </w:p>
        </w:tc>
        <w:tc>
          <w:tcPr>
            <w:tcW w:w="10856" w:type="dxa"/>
          </w:tcPr>
          <w:p w:rsidR="00184D27" w:rsidRDefault="00062366" w:rsidP="00B92DC8">
            <w:pPr>
              <w:rPr>
                <w:ins w:id="14" w:author=" Jim Northey" w:date="2010-02-16T19:35:00Z"/>
              </w:rPr>
            </w:pPr>
            <w:r>
              <w:t>I</w:t>
            </w:r>
            <w:r w:rsidR="00B92DC8">
              <w:t>nitial document release</w:t>
            </w:r>
          </w:p>
        </w:tc>
        <w:tc>
          <w:tcPr>
            <w:tcW w:w="2040" w:type="dxa"/>
          </w:tcPr>
          <w:p w:rsidR="00184D27" w:rsidRDefault="00184D27" w:rsidP="004B162A">
            <w:pPr>
              <w:rPr>
                <w:ins w:id="15" w:author=" Jim Northey" w:date="2010-02-16T19:35:00Z"/>
              </w:rPr>
            </w:pPr>
            <w:ins w:id="16" w:author=" Jim Northey" w:date="2010-02-16T19:36:00Z">
              <w:r>
                <w:t>Jim N</w:t>
              </w:r>
            </w:ins>
            <w:ins w:id="17" w:author=" Jim Northey" w:date="2010-02-15T16:37:00Z">
              <w:r w:rsidR="00062366">
                <w:t>, Phil O</w:t>
              </w:r>
            </w:ins>
          </w:p>
        </w:tc>
      </w:tr>
    </w:tbl>
    <w:p w:rsidR="004B162A" w:rsidRDefault="004B162A" w:rsidP="004B162A">
      <w:pPr>
        <w:rPr>
          <w:ins w:id="18" w:author=" Jim Northey" w:date="2010-02-15T16:41:00Z"/>
        </w:rPr>
      </w:pPr>
    </w:p>
    <w:p w:rsidR="007F3CCC" w:rsidRDefault="007F3CCC" w:rsidP="007F3CCC">
      <w:pPr>
        <w:pStyle w:val="Heading2"/>
        <w:rPr>
          <w:ins w:id="19" w:author=" Jim Northey" w:date="2010-02-15T16:41:00Z"/>
        </w:rPr>
      </w:pPr>
      <w:ins w:id="20" w:author=" Jim Northey" w:date="2010-02-15T16:41:00Z">
        <w:r>
          <w:t>Open Issues</w:t>
        </w:r>
      </w:ins>
    </w:p>
    <w:tbl>
      <w:tblPr>
        <w:tblStyle w:val="TableGrid"/>
        <w:tblW w:w="5000" w:type="pct"/>
        <w:tblLook w:val="04A0" w:firstRow="1" w:lastRow="0" w:firstColumn="1" w:lastColumn="0" w:noHBand="0" w:noVBand="1"/>
      </w:tblPr>
      <w:tblGrid>
        <w:gridCol w:w="1277"/>
        <w:gridCol w:w="1124"/>
        <w:gridCol w:w="6168"/>
        <w:gridCol w:w="7045"/>
      </w:tblGrid>
      <w:tr w:rsidR="007F3CCC" w:rsidRPr="007F3CCC" w:rsidTr="007F3CCC">
        <w:trPr>
          <w:ins w:id="21" w:author=" Jim Northey" w:date="2010-02-15T16:41:00Z"/>
        </w:trPr>
        <w:tc>
          <w:tcPr>
            <w:tcW w:w="409" w:type="pct"/>
          </w:tcPr>
          <w:p w:rsidR="007F3CCC" w:rsidRPr="007F3CCC" w:rsidRDefault="007F3CCC" w:rsidP="00C15AE5">
            <w:pPr>
              <w:rPr>
                <w:ins w:id="22" w:author=" Jim Northey" w:date="2010-02-15T16:41:00Z"/>
                <w:b/>
              </w:rPr>
            </w:pPr>
            <w:ins w:id="23" w:author=" Jim Northey" w:date="2010-02-15T16:41:00Z">
              <w:r w:rsidRPr="007F3CCC">
                <w:rPr>
                  <w:b/>
                </w:rPr>
                <w:t>Date</w:t>
              </w:r>
            </w:ins>
          </w:p>
        </w:tc>
        <w:tc>
          <w:tcPr>
            <w:tcW w:w="360" w:type="pct"/>
          </w:tcPr>
          <w:p w:rsidR="007F3CCC" w:rsidRDefault="007F3CCC" w:rsidP="00C15AE5">
            <w:pPr>
              <w:rPr>
                <w:ins w:id="24" w:author=" Jim Northey" w:date="2010-02-15T16:43:00Z"/>
                <w:b/>
              </w:rPr>
            </w:pPr>
            <w:ins w:id="25" w:author=" Jim Northey" w:date="2010-02-15T16:43:00Z">
              <w:r>
                <w:rPr>
                  <w:b/>
                </w:rPr>
                <w:t>Initiator</w:t>
              </w:r>
            </w:ins>
          </w:p>
        </w:tc>
        <w:tc>
          <w:tcPr>
            <w:tcW w:w="1975" w:type="pct"/>
          </w:tcPr>
          <w:p w:rsidR="007F3CCC" w:rsidRPr="007F3CCC" w:rsidRDefault="007F3CCC" w:rsidP="00C15AE5">
            <w:pPr>
              <w:rPr>
                <w:ins w:id="26" w:author=" Jim Northey" w:date="2010-02-15T16:41:00Z"/>
                <w:b/>
              </w:rPr>
            </w:pPr>
            <w:ins w:id="27" w:author=" Jim Northey" w:date="2010-02-15T16:41:00Z">
              <w:r>
                <w:rPr>
                  <w:b/>
                </w:rPr>
                <w:t>Isues</w:t>
              </w:r>
            </w:ins>
          </w:p>
        </w:tc>
        <w:tc>
          <w:tcPr>
            <w:tcW w:w="2256" w:type="pct"/>
          </w:tcPr>
          <w:p w:rsidR="007F3CCC" w:rsidRPr="007F3CCC" w:rsidRDefault="007F3CCC" w:rsidP="00C15AE5">
            <w:pPr>
              <w:rPr>
                <w:ins w:id="28" w:author=" Jim Northey" w:date="2010-02-15T16:42:00Z"/>
                <w:b/>
              </w:rPr>
            </w:pPr>
            <w:ins w:id="29" w:author=" Jim Northey" w:date="2010-02-15T16:43:00Z">
              <w:r>
                <w:rPr>
                  <w:b/>
                </w:rPr>
                <w:t>Resolution</w:t>
              </w:r>
            </w:ins>
          </w:p>
        </w:tc>
      </w:tr>
      <w:tr w:rsidR="007F3CCC" w:rsidTr="007F3CCC">
        <w:trPr>
          <w:ins w:id="30" w:author=" Jim Northey" w:date="2010-02-15T16:41:00Z"/>
        </w:trPr>
        <w:tc>
          <w:tcPr>
            <w:tcW w:w="409" w:type="pct"/>
          </w:tcPr>
          <w:p w:rsidR="007F3CCC" w:rsidRDefault="007F3CCC" w:rsidP="00C15AE5">
            <w:pPr>
              <w:rPr>
                <w:ins w:id="31" w:author=" Jim Northey" w:date="2010-02-15T16:41:00Z"/>
              </w:rPr>
            </w:pPr>
            <w:ins w:id="32" w:author=" Jim Northey" w:date="2010-02-15T16:41:00Z">
              <w:r>
                <w:t>2010-02-15</w:t>
              </w:r>
            </w:ins>
          </w:p>
        </w:tc>
        <w:tc>
          <w:tcPr>
            <w:tcW w:w="360" w:type="pct"/>
          </w:tcPr>
          <w:p w:rsidR="007F3CCC" w:rsidRDefault="007F3CCC" w:rsidP="00C15AE5">
            <w:pPr>
              <w:rPr>
                <w:ins w:id="33" w:author=" Jim Northey" w:date="2010-02-15T16:43:00Z"/>
              </w:rPr>
            </w:pPr>
            <w:ins w:id="34" w:author=" Jim Northey" w:date="2010-02-15T16:43:00Z">
              <w:r>
                <w:t>Jim N</w:t>
              </w:r>
            </w:ins>
          </w:p>
        </w:tc>
        <w:tc>
          <w:tcPr>
            <w:tcW w:w="1975" w:type="pct"/>
          </w:tcPr>
          <w:p w:rsidR="007F3CCC" w:rsidRDefault="007F3CCC" w:rsidP="00C15AE5">
            <w:pPr>
              <w:rPr>
                <w:ins w:id="35" w:author=" Jim Northey" w:date="2010-02-15T16:41:00Z"/>
              </w:rPr>
            </w:pPr>
            <w:ins w:id="36" w:author=" Jim Northey" w:date="2010-02-15T16:44:00Z">
              <w:r>
                <w:t>Are additional changes listed in document acceptable?</w:t>
              </w:r>
            </w:ins>
          </w:p>
        </w:tc>
        <w:tc>
          <w:tcPr>
            <w:tcW w:w="2256" w:type="pct"/>
          </w:tcPr>
          <w:p w:rsidR="007F3CCC" w:rsidRDefault="007F3CCC" w:rsidP="00C15AE5">
            <w:pPr>
              <w:rPr>
                <w:ins w:id="37" w:author=" Jim Northey" w:date="2010-02-15T16:42:00Z"/>
              </w:rPr>
            </w:pPr>
          </w:p>
        </w:tc>
      </w:tr>
      <w:tr w:rsidR="007F3CCC" w:rsidTr="007F3CCC">
        <w:trPr>
          <w:ins w:id="38" w:author=" Jim Northey" w:date="2010-02-15T16:41:00Z"/>
        </w:trPr>
        <w:tc>
          <w:tcPr>
            <w:tcW w:w="409" w:type="pct"/>
          </w:tcPr>
          <w:p w:rsidR="007F3CCC" w:rsidRDefault="007F3CCC" w:rsidP="00C15AE5">
            <w:pPr>
              <w:rPr>
                <w:ins w:id="39" w:author=" Jim Northey" w:date="2010-02-15T16:41:00Z"/>
              </w:rPr>
            </w:pPr>
            <w:ins w:id="40" w:author=" Jim Northey" w:date="2010-02-15T16:44:00Z">
              <w:r>
                <w:t>2010-02-15</w:t>
              </w:r>
            </w:ins>
          </w:p>
        </w:tc>
        <w:tc>
          <w:tcPr>
            <w:tcW w:w="360" w:type="pct"/>
          </w:tcPr>
          <w:p w:rsidR="007F3CCC" w:rsidRDefault="007F3CCC" w:rsidP="00C15AE5">
            <w:pPr>
              <w:rPr>
                <w:ins w:id="41" w:author=" Jim Northey" w:date="2010-02-15T16:43:00Z"/>
              </w:rPr>
            </w:pPr>
            <w:ins w:id="42" w:author=" Jim Northey" w:date="2010-02-15T16:45:00Z">
              <w:r>
                <w:t>Jim N</w:t>
              </w:r>
            </w:ins>
          </w:p>
        </w:tc>
        <w:tc>
          <w:tcPr>
            <w:tcW w:w="1975" w:type="pct"/>
          </w:tcPr>
          <w:p w:rsidR="007F3CCC" w:rsidRDefault="007F3CCC" w:rsidP="00C15AE5">
            <w:pPr>
              <w:rPr>
                <w:ins w:id="43" w:author=" Jim Northey" w:date="2010-02-15T16:41:00Z"/>
              </w:rPr>
            </w:pPr>
            <w:ins w:id="44" w:author=" Jim Northey" w:date="2010-02-15T16:45:00Z">
              <w:r>
                <w:t xml:space="preserve">Need some policy on repository editions and how to identify updates for new versions. Edition was intended to convey the format of the repository as opposed to contents. How do we indicate the release of the </w:t>
              </w:r>
            </w:ins>
            <w:ins w:id="45" w:author=" Jim Northey" w:date="2010-02-15T16:46:00Z">
              <w:r>
                <w:t>repository</w:t>
              </w:r>
            </w:ins>
            <w:ins w:id="46" w:author=" Jim Northey" w:date="2010-02-15T16:45:00Z">
              <w:r>
                <w:t xml:space="preserve"> </w:t>
              </w:r>
            </w:ins>
            <w:ins w:id="47" w:author=" Jim Northey" w:date="2010-02-15T16:46:00Z">
              <w:r>
                <w:t>for say, new extension packs and service packs?</w:t>
              </w:r>
            </w:ins>
          </w:p>
        </w:tc>
        <w:tc>
          <w:tcPr>
            <w:tcW w:w="2256" w:type="pct"/>
          </w:tcPr>
          <w:p w:rsidR="007F3CCC" w:rsidRDefault="007F3CCC" w:rsidP="00C15AE5">
            <w:pPr>
              <w:rPr>
                <w:ins w:id="48" w:author=" Jim Northey" w:date="2010-02-15T16:42:00Z"/>
              </w:rPr>
            </w:pPr>
          </w:p>
        </w:tc>
      </w:tr>
      <w:tr w:rsidR="007F3CCC" w:rsidTr="007F3CCC">
        <w:trPr>
          <w:ins w:id="49" w:author=" Jim Northey" w:date="2010-02-15T16:41:00Z"/>
        </w:trPr>
        <w:tc>
          <w:tcPr>
            <w:tcW w:w="409" w:type="pct"/>
          </w:tcPr>
          <w:p w:rsidR="007F3CCC" w:rsidRDefault="007F3CCC" w:rsidP="00C15AE5">
            <w:pPr>
              <w:rPr>
                <w:ins w:id="50" w:author=" Jim Northey" w:date="2010-02-15T16:41:00Z"/>
              </w:rPr>
            </w:pPr>
          </w:p>
        </w:tc>
        <w:tc>
          <w:tcPr>
            <w:tcW w:w="360" w:type="pct"/>
          </w:tcPr>
          <w:p w:rsidR="007F3CCC" w:rsidRDefault="007F3CCC" w:rsidP="00C15AE5">
            <w:pPr>
              <w:rPr>
                <w:ins w:id="51" w:author=" Jim Northey" w:date="2010-02-15T16:43:00Z"/>
              </w:rPr>
            </w:pPr>
          </w:p>
        </w:tc>
        <w:tc>
          <w:tcPr>
            <w:tcW w:w="1975" w:type="pct"/>
          </w:tcPr>
          <w:p w:rsidR="007F3CCC" w:rsidRDefault="007F3CCC" w:rsidP="00C15AE5">
            <w:pPr>
              <w:rPr>
                <w:ins w:id="52" w:author=" Jim Northey" w:date="2010-02-15T16:41:00Z"/>
              </w:rPr>
            </w:pPr>
          </w:p>
        </w:tc>
        <w:tc>
          <w:tcPr>
            <w:tcW w:w="2256" w:type="pct"/>
          </w:tcPr>
          <w:p w:rsidR="007F3CCC" w:rsidRDefault="007F3CCC" w:rsidP="00C15AE5">
            <w:pPr>
              <w:rPr>
                <w:ins w:id="53" w:author=" Jim Northey" w:date="2010-02-15T16:42:00Z"/>
              </w:rPr>
            </w:pPr>
          </w:p>
        </w:tc>
      </w:tr>
    </w:tbl>
    <w:p w:rsidR="007F3CCC" w:rsidRDefault="007F3CCC" w:rsidP="007F3CCC">
      <w:pPr>
        <w:rPr>
          <w:ins w:id="54" w:author=" Jim Northey" w:date="2010-02-15T16:41:00Z"/>
        </w:rPr>
      </w:pPr>
    </w:p>
    <w:p w:rsidR="000B5DBA" w:rsidRDefault="000B5DBA">
      <w:pPr>
        <w:keepNext/>
        <w:keepLines/>
      </w:pPr>
    </w:p>
    <w:p w:rsidR="00E21EB7" w:rsidRDefault="00E21EB7" w:rsidP="00EC5570">
      <w:pPr>
        <w:pStyle w:val="Heading2"/>
      </w:pPr>
      <w:r>
        <w:t xml:space="preserve">Changes to schema file </w:t>
      </w:r>
      <w:r w:rsidR="00D4257A">
        <w:t>format</w:t>
      </w:r>
    </w:p>
    <w:tbl>
      <w:tblPr>
        <w:tblStyle w:val="MediumShading11"/>
        <w:tblW w:w="4974" w:type="pct"/>
        <w:tblLook w:val="04A0" w:firstRow="1" w:lastRow="0" w:firstColumn="1" w:lastColumn="0" w:noHBand="0" w:noVBand="1"/>
      </w:tblPr>
      <w:tblGrid>
        <w:gridCol w:w="1879"/>
        <w:gridCol w:w="3582"/>
        <w:gridCol w:w="2787"/>
        <w:gridCol w:w="2796"/>
        <w:gridCol w:w="4489"/>
      </w:tblGrid>
      <w:tr w:rsidR="00A1531B" w:rsidTr="00B61D95">
        <w:trPr>
          <w:cnfStyle w:val="100000000000" w:firstRow="1" w:lastRow="0" w:firstColumn="0" w:lastColumn="0" w:oddVBand="0" w:evenVBand="0" w:oddHBand="0" w:evenHBand="0" w:firstRowFirstColumn="0" w:firstRowLastColumn="0" w:lastRowFirstColumn="0" w:lastRowLastColumn="0"/>
          <w:trHeight w:val="88"/>
          <w:tblHeader/>
        </w:trPr>
        <w:tc>
          <w:tcPr>
            <w:cnfStyle w:val="001000000000" w:firstRow="0" w:lastRow="0" w:firstColumn="1" w:lastColumn="0" w:oddVBand="0" w:evenVBand="0" w:oddHBand="0" w:evenHBand="0" w:firstRowFirstColumn="0" w:firstRowLastColumn="0" w:lastRowFirstColumn="0" w:lastRowLastColumn="0"/>
            <w:tcW w:w="605" w:type="pct"/>
          </w:tcPr>
          <w:p w:rsidR="00A1531B" w:rsidRDefault="00A1531B" w:rsidP="003608D5">
            <w:pPr>
              <w:keepNext/>
              <w:keepLines/>
              <w:rPr>
                <w:b w:val="0"/>
                <w:bCs w:val="0"/>
                <w:color w:val="auto"/>
              </w:rPr>
            </w:pPr>
            <w:r>
              <w:t>File</w:t>
            </w:r>
          </w:p>
          <w:p w:rsidR="00A1531B" w:rsidRDefault="00A1531B" w:rsidP="003608D5"/>
        </w:tc>
        <w:tc>
          <w:tcPr>
            <w:tcW w:w="1153" w:type="pct"/>
          </w:tcPr>
          <w:p w:rsidR="00A1531B" w:rsidRDefault="00A1531B" w:rsidP="003608D5">
            <w:pPr>
              <w:cnfStyle w:val="100000000000" w:firstRow="1" w:lastRow="0" w:firstColumn="0" w:lastColumn="0" w:oddVBand="0" w:evenVBand="0" w:oddHBand="0" w:evenHBand="0" w:firstRowFirstColumn="0" w:firstRowLastColumn="0" w:lastRowFirstColumn="0" w:lastRowLastColumn="0"/>
            </w:pPr>
            <w:r>
              <w:t>Operation</w:t>
            </w:r>
          </w:p>
        </w:tc>
        <w:tc>
          <w:tcPr>
            <w:tcW w:w="897" w:type="pct"/>
          </w:tcPr>
          <w:p w:rsidR="00A1531B" w:rsidRDefault="00A1531B" w:rsidP="003608D5">
            <w:pPr>
              <w:cnfStyle w:val="100000000000" w:firstRow="1" w:lastRow="0" w:firstColumn="0" w:lastColumn="0" w:oddVBand="0" w:evenVBand="0" w:oddHBand="0" w:evenHBand="0" w:firstRowFirstColumn="0" w:firstRowLastColumn="0" w:lastRowFirstColumn="0" w:lastRowLastColumn="0"/>
            </w:pPr>
            <w:r>
              <w:t>Old Name</w:t>
            </w:r>
          </w:p>
        </w:tc>
        <w:tc>
          <w:tcPr>
            <w:tcW w:w="900" w:type="pct"/>
          </w:tcPr>
          <w:p w:rsidR="00A1531B" w:rsidRDefault="00A1531B" w:rsidP="003608D5">
            <w:pPr>
              <w:cnfStyle w:val="100000000000" w:firstRow="1" w:lastRow="0" w:firstColumn="0" w:lastColumn="0" w:oddVBand="0" w:evenVBand="0" w:oddHBand="0" w:evenHBand="0" w:firstRowFirstColumn="0" w:firstRowLastColumn="0" w:lastRowFirstColumn="0" w:lastRowLastColumn="0"/>
            </w:pPr>
            <w:r>
              <w:t>New Name</w:t>
            </w:r>
          </w:p>
        </w:tc>
        <w:tc>
          <w:tcPr>
            <w:tcW w:w="1445" w:type="pct"/>
          </w:tcPr>
          <w:p w:rsidR="00A1531B" w:rsidRDefault="00A1531B" w:rsidP="003608D5">
            <w:pPr>
              <w:cnfStyle w:val="100000000000" w:firstRow="1" w:lastRow="0" w:firstColumn="0" w:lastColumn="0" w:oddVBand="0" w:evenVBand="0" w:oddHBand="0" w:evenHBand="0" w:firstRowFirstColumn="0" w:firstRowLastColumn="0" w:lastRowFirstColumn="0" w:lastRowLastColumn="0"/>
            </w:pPr>
            <w:r>
              <w:t>Rationale</w:t>
            </w:r>
          </w:p>
        </w:tc>
      </w:tr>
      <w:tr w:rsidR="00B61D95" w:rsidTr="00B61D95">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Default="002356B2" w:rsidP="004F4B0B">
            <w:r>
              <w:t>Abbreviations</w:t>
            </w:r>
          </w:p>
        </w:tc>
        <w:tc>
          <w:tcPr>
            <w:tcW w:w="1153" w:type="pct"/>
          </w:tcPr>
          <w:p w:rsidR="002356B2" w:rsidRDefault="002356B2" w:rsidP="004F4B0B">
            <w:pPr>
              <w:cnfStyle w:val="000000100000" w:firstRow="0" w:lastRow="0" w:firstColumn="0" w:lastColumn="0" w:oddVBand="0" w:evenVBand="0" w:oddHBand="1" w:evenHBand="0" w:firstRowFirstColumn="0" w:firstRowLastColumn="0" w:lastRowFirstColumn="0" w:lastRowLastColumn="0"/>
            </w:pPr>
            <w:r>
              <w:t>Change Element Name</w:t>
            </w:r>
          </w:p>
        </w:tc>
        <w:tc>
          <w:tcPr>
            <w:tcW w:w="897" w:type="pct"/>
          </w:tcPr>
          <w:p w:rsidR="002356B2" w:rsidRDefault="002356B2" w:rsidP="004F4B0B">
            <w:pPr>
              <w:cnfStyle w:val="000000100000" w:firstRow="0" w:lastRow="0" w:firstColumn="0" w:lastColumn="0" w:oddVBand="0" w:evenVBand="0" w:oddHBand="1" w:evenHBand="0" w:firstRowFirstColumn="0" w:firstRowLastColumn="0" w:lastRowFirstColumn="0" w:lastRowLastColumn="0"/>
            </w:pPr>
            <w:r>
              <w:t>dataroot</w:t>
            </w:r>
          </w:p>
        </w:tc>
        <w:tc>
          <w:tcPr>
            <w:tcW w:w="900" w:type="pct"/>
          </w:tcPr>
          <w:p w:rsidR="002356B2" w:rsidRDefault="002356B2" w:rsidP="004F4B0B">
            <w:pPr>
              <w:cnfStyle w:val="000000100000" w:firstRow="0" w:lastRow="0" w:firstColumn="0" w:lastColumn="0" w:oddVBand="0" w:evenVBand="0" w:oddHBand="1" w:evenHBand="0" w:firstRowFirstColumn="0" w:firstRowLastColumn="0" w:lastRowFirstColumn="0" w:lastRowLastColumn="0"/>
            </w:pPr>
            <w:r>
              <w:t>Abbreviations</w:t>
            </w:r>
          </w:p>
        </w:tc>
        <w:tc>
          <w:tcPr>
            <w:tcW w:w="1445" w:type="pct"/>
          </w:tcPr>
          <w:p w:rsidR="002356B2" w:rsidRDefault="0006045B" w:rsidP="004F4B0B">
            <w:pPr>
              <w:cnfStyle w:val="000000100000" w:firstRow="0" w:lastRow="0" w:firstColumn="0" w:lastColumn="0" w:oddVBand="0" w:evenVBand="0" w:oddHBand="1" w:evenHBand="0" w:firstRowFirstColumn="0" w:firstRowLastColumn="0" w:lastRowFirstColumn="0" w:lastRowLastColumn="0"/>
            </w:pPr>
            <w:r>
              <w:t>Change to meaningful name</w:t>
            </w:r>
          </w:p>
        </w:tc>
      </w:tr>
      <w:tr w:rsidR="002356B2" w:rsidTr="00B61D95">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Default="002356B2" w:rsidP="004F4B0B">
            <w:r>
              <w:t>Abbreviations</w:t>
            </w:r>
          </w:p>
        </w:tc>
        <w:tc>
          <w:tcPr>
            <w:tcW w:w="1153" w:type="pct"/>
          </w:tcPr>
          <w:p w:rsidR="002356B2" w:rsidRDefault="002356B2" w:rsidP="004F4B0B">
            <w:pPr>
              <w:cnfStyle w:val="000000010000" w:firstRow="0" w:lastRow="0" w:firstColumn="0" w:lastColumn="0" w:oddVBand="0" w:evenVBand="0" w:oddHBand="0" w:evenHBand="1" w:firstRowFirstColumn="0" w:firstRowLastColumn="0" w:lastRowFirstColumn="0" w:lastRowLastColumn="0"/>
            </w:pPr>
            <w:r>
              <w:t>Change Element Name</w:t>
            </w:r>
          </w:p>
        </w:tc>
        <w:tc>
          <w:tcPr>
            <w:tcW w:w="897" w:type="pct"/>
          </w:tcPr>
          <w:p w:rsidR="002356B2" w:rsidRDefault="002356B2" w:rsidP="004F4B0B">
            <w:pPr>
              <w:cnfStyle w:val="000000010000" w:firstRow="0" w:lastRow="0" w:firstColumn="0" w:lastColumn="0" w:oddVBand="0" w:evenVBand="0" w:oddHBand="0" w:evenHBand="1" w:firstRowFirstColumn="0" w:firstRowLastColumn="0" w:lastRowFirstColumn="0" w:lastRowLastColumn="0"/>
            </w:pPr>
            <w:r>
              <w:t>Abbreviations</w:t>
            </w:r>
          </w:p>
        </w:tc>
        <w:tc>
          <w:tcPr>
            <w:tcW w:w="900" w:type="pct"/>
          </w:tcPr>
          <w:p w:rsidR="002356B2" w:rsidRDefault="002356B2" w:rsidP="004F4B0B">
            <w:pPr>
              <w:cnfStyle w:val="000000010000" w:firstRow="0" w:lastRow="0" w:firstColumn="0" w:lastColumn="0" w:oddVBand="0" w:evenVBand="0" w:oddHBand="0" w:evenHBand="1" w:firstRowFirstColumn="0" w:firstRowLastColumn="0" w:lastRowFirstColumn="0" w:lastRowLastColumn="0"/>
            </w:pPr>
            <w:r>
              <w:t>Abbreviation</w:t>
            </w:r>
          </w:p>
        </w:tc>
        <w:tc>
          <w:tcPr>
            <w:tcW w:w="1445" w:type="pct"/>
          </w:tcPr>
          <w:p w:rsidR="002356B2" w:rsidRDefault="00560601" w:rsidP="004F4B0B">
            <w:pPr>
              <w:cnfStyle w:val="000000010000" w:firstRow="0" w:lastRow="0" w:firstColumn="0" w:lastColumn="0" w:oddVBand="0" w:evenVBand="0" w:oddHBand="0" w:evenHBand="1" w:firstRowFirstColumn="0" w:firstRowLastColumn="0" w:lastRowFirstColumn="0" w:lastRowLastColumn="0"/>
            </w:pPr>
            <w:r>
              <w:t>Plural -&gt; singular consistency</w:t>
            </w:r>
          </w:p>
        </w:tc>
      </w:tr>
      <w:tr w:rsidR="00B61D95" w:rsidRPr="00795FAD" w:rsidTr="00B61D95">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r w:rsidRPr="00795FAD">
              <w:t>Abbreviation</w:t>
            </w:r>
          </w:p>
        </w:tc>
        <w:tc>
          <w:tcPr>
            <w:tcW w:w="1153"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Change Element Name</w:t>
            </w:r>
          </w:p>
        </w:tc>
        <w:tc>
          <w:tcPr>
            <w:tcW w:w="897"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Abbreviation</w:t>
            </w:r>
          </w:p>
        </w:tc>
        <w:tc>
          <w:tcPr>
            <w:tcW w:w="900"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AbbrTerm</w:t>
            </w:r>
          </w:p>
        </w:tc>
        <w:tc>
          <w:tcPr>
            <w:tcW w:w="1445"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Consistency</w:t>
            </w:r>
          </w:p>
        </w:tc>
      </w:tr>
      <w:tr w:rsidR="002356B2" w:rsidRPr="00795FAD" w:rsidTr="00B61D95">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r w:rsidRPr="00795FAD">
              <w:t>Abbreviation</w:t>
            </w:r>
          </w:p>
        </w:tc>
        <w:tc>
          <w:tcPr>
            <w:tcW w:w="1153"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Move from Element to Attributes</w:t>
            </w:r>
          </w:p>
        </w:tc>
        <w:tc>
          <w:tcPr>
            <w:tcW w:w="897"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Version</w:t>
            </w:r>
          </w:p>
        </w:tc>
        <w:tc>
          <w:tcPr>
            <w:tcW w:w="900"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@added</w:t>
            </w:r>
          </w:p>
        </w:tc>
        <w:tc>
          <w:tcPr>
            <w:tcW w:w="1445"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Consistency</w:t>
            </w:r>
          </w:p>
        </w:tc>
      </w:tr>
      <w:tr w:rsidR="00066E6C" w:rsidRPr="00795FAD" w:rsidTr="00B61D95">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pPr>
              <w:spacing w:after="200" w:line="276" w:lineRule="auto"/>
            </w:pPr>
            <w:r w:rsidRPr="00795FAD">
              <w:t>Categories</w:t>
            </w:r>
          </w:p>
        </w:tc>
        <w:tc>
          <w:tcPr>
            <w:tcW w:w="1153" w:type="pct"/>
          </w:tcPr>
          <w:p w:rsidR="002356B2" w:rsidRPr="00795FAD" w:rsidRDefault="002356B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Change Element Name</w:t>
            </w:r>
          </w:p>
        </w:tc>
        <w:tc>
          <w:tcPr>
            <w:tcW w:w="897" w:type="pct"/>
          </w:tcPr>
          <w:p w:rsidR="002356B2" w:rsidRPr="00795FAD" w:rsidRDefault="002356B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Category</w:t>
            </w:r>
          </w:p>
        </w:tc>
        <w:tc>
          <w:tcPr>
            <w:tcW w:w="900" w:type="pct"/>
          </w:tcPr>
          <w:p w:rsidR="002356B2" w:rsidRPr="00795FAD" w:rsidRDefault="002356B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CategoryID</w:t>
            </w:r>
          </w:p>
        </w:tc>
        <w:tc>
          <w:tcPr>
            <w:tcW w:w="1445" w:type="pct"/>
          </w:tcPr>
          <w:p w:rsidR="002356B2" w:rsidRPr="00795FAD" w:rsidRDefault="002356B2" w:rsidP="00527C1A">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Improvement</w:t>
            </w:r>
          </w:p>
        </w:tc>
      </w:tr>
      <w:tr w:rsidR="00066E6C" w:rsidRPr="00795FAD" w:rsidTr="00B61D95">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pPr>
              <w:spacing w:after="200" w:line="276" w:lineRule="auto"/>
            </w:pPr>
            <w:r w:rsidRPr="00795FAD">
              <w:t>Categories</w:t>
            </w:r>
          </w:p>
        </w:tc>
        <w:tc>
          <w:tcPr>
            <w:tcW w:w="1153" w:type="pct"/>
          </w:tcPr>
          <w:p w:rsidR="002356B2" w:rsidRPr="00795FAD" w:rsidRDefault="002356B2"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Change Element Name</w:t>
            </w:r>
          </w:p>
        </w:tc>
        <w:tc>
          <w:tcPr>
            <w:tcW w:w="897" w:type="pct"/>
          </w:tcPr>
          <w:p w:rsidR="002356B2" w:rsidRPr="00795FAD" w:rsidRDefault="002356B2"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Section</w:t>
            </w:r>
          </w:p>
        </w:tc>
        <w:tc>
          <w:tcPr>
            <w:tcW w:w="900" w:type="pct"/>
          </w:tcPr>
          <w:p w:rsidR="002356B2" w:rsidRPr="00795FAD" w:rsidRDefault="002356B2"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SectionID</w:t>
            </w:r>
          </w:p>
        </w:tc>
        <w:tc>
          <w:tcPr>
            <w:tcW w:w="1445" w:type="pct"/>
          </w:tcPr>
          <w:p w:rsidR="002356B2" w:rsidRPr="00795FAD" w:rsidRDefault="002356B2"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Improvement</w:t>
            </w:r>
          </w:p>
        </w:tc>
      </w:tr>
      <w:tr w:rsidR="00066E6C" w:rsidRPr="00795FAD" w:rsidTr="00B61D95">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r w:rsidRPr="00795FAD">
              <w:t>Categories</w:t>
            </w:r>
          </w:p>
        </w:tc>
        <w:tc>
          <w:tcPr>
            <w:tcW w:w="1153"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Change Element Name</w:t>
            </w:r>
          </w:p>
        </w:tc>
        <w:tc>
          <w:tcPr>
            <w:tcW w:w="897"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dataroot</w:t>
            </w:r>
          </w:p>
        </w:tc>
        <w:tc>
          <w:tcPr>
            <w:tcW w:w="900"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Categories</w:t>
            </w:r>
          </w:p>
        </w:tc>
        <w:tc>
          <w:tcPr>
            <w:tcW w:w="1445" w:type="pct"/>
          </w:tcPr>
          <w:p w:rsidR="002356B2" w:rsidRPr="00795FAD" w:rsidRDefault="0006045B" w:rsidP="004F4B0B">
            <w:pPr>
              <w:cnfStyle w:val="000000100000" w:firstRow="0" w:lastRow="0" w:firstColumn="0" w:lastColumn="0" w:oddVBand="0" w:evenVBand="0" w:oddHBand="1" w:evenHBand="0" w:firstRowFirstColumn="0" w:firstRowLastColumn="0" w:lastRowFirstColumn="0" w:lastRowLastColumn="0"/>
            </w:pPr>
            <w:r>
              <w:t>Change to meaningful name</w:t>
            </w:r>
          </w:p>
        </w:tc>
      </w:tr>
      <w:tr w:rsidR="00066E6C" w:rsidRPr="00795FAD" w:rsidTr="00B61D95">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r w:rsidRPr="00795FAD">
              <w:lastRenderedPageBreak/>
              <w:t>Categories</w:t>
            </w:r>
          </w:p>
        </w:tc>
        <w:tc>
          <w:tcPr>
            <w:tcW w:w="1153"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Change Element Name</w:t>
            </w:r>
          </w:p>
        </w:tc>
        <w:tc>
          <w:tcPr>
            <w:tcW w:w="897"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Categories</w:t>
            </w:r>
          </w:p>
        </w:tc>
        <w:tc>
          <w:tcPr>
            <w:tcW w:w="900"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Category</w:t>
            </w:r>
          </w:p>
        </w:tc>
        <w:tc>
          <w:tcPr>
            <w:tcW w:w="1445" w:type="pct"/>
          </w:tcPr>
          <w:p w:rsidR="002356B2" w:rsidRPr="00795FAD" w:rsidRDefault="00560601" w:rsidP="004F4B0B">
            <w:pPr>
              <w:cnfStyle w:val="000000010000" w:firstRow="0" w:lastRow="0" w:firstColumn="0" w:lastColumn="0" w:oddVBand="0" w:evenVBand="0" w:oddHBand="0" w:evenHBand="1" w:firstRowFirstColumn="0" w:firstRowLastColumn="0" w:lastRowFirstColumn="0" w:lastRowLastColumn="0"/>
            </w:pPr>
            <w:r>
              <w:t>Plural -&gt; singular consistency</w:t>
            </w:r>
          </w:p>
        </w:tc>
      </w:tr>
      <w:tr w:rsidR="00066E6C" w:rsidRPr="00795FAD" w:rsidTr="00B61D95">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pPr>
              <w:spacing w:after="200" w:line="276" w:lineRule="auto"/>
            </w:pPr>
            <w:r w:rsidRPr="00795FAD">
              <w:t>Categories</w:t>
            </w:r>
          </w:p>
        </w:tc>
        <w:tc>
          <w:tcPr>
            <w:tcW w:w="1153" w:type="pct"/>
          </w:tcPr>
          <w:p w:rsidR="002356B2" w:rsidRPr="00795FAD" w:rsidRDefault="002356B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New Element</w:t>
            </w:r>
          </w:p>
        </w:tc>
        <w:tc>
          <w:tcPr>
            <w:tcW w:w="897" w:type="pct"/>
          </w:tcPr>
          <w:p w:rsidR="002356B2" w:rsidRPr="00795FAD" w:rsidRDefault="002356B2" w:rsidP="004F4B0B">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900" w:type="pct"/>
          </w:tcPr>
          <w:p w:rsidR="002356B2" w:rsidRPr="00795FAD" w:rsidRDefault="002356B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Description</w:t>
            </w:r>
          </w:p>
        </w:tc>
        <w:tc>
          <w:tcPr>
            <w:tcW w:w="1445"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Consistency, captures text content into specification</w:t>
            </w:r>
          </w:p>
        </w:tc>
      </w:tr>
      <w:tr w:rsidR="00066E6C" w:rsidRPr="00795FAD" w:rsidTr="00B61D95">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r w:rsidRPr="00795FAD">
              <w:t>Categories</w:t>
            </w:r>
          </w:p>
        </w:tc>
        <w:tc>
          <w:tcPr>
            <w:tcW w:w="1153"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New Element</w:t>
            </w:r>
          </w:p>
        </w:tc>
        <w:tc>
          <w:tcPr>
            <w:tcW w:w="897"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p>
        </w:tc>
        <w:tc>
          <w:tcPr>
            <w:tcW w:w="900"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Name</w:t>
            </w:r>
          </w:p>
        </w:tc>
        <w:tc>
          <w:tcPr>
            <w:tcW w:w="1445"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Improvement</w:t>
            </w:r>
          </w:p>
        </w:tc>
      </w:tr>
      <w:tr w:rsidR="00B61D95" w:rsidRPr="00795FAD" w:rsidTr="00B61D95">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r w:rsidRPr="00795FAD">
              <w:t>Components</w:t>
            </w:r>
          </w:p>
        </w:tc>
        <w:tc>
          <w:tcPr>
            <w:tcW w:w="1153"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Change Element Name</w:t>
            </w:r>
          </w:p>
        </w:tc>
        <w:tc>
          <w:tcPr>
            <w:tcW w:w="897"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dataroot</w:t>
            </w:r>
          </w:p>
        </w:tc>
        <w:tc>
          <w:tcPr>
            <w:tcW w:w="900"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Components</w:t>
            </w:r>
          </w:p>
        </w:tc>
        <w:tc>
          <w:tcPr>
            <w:tcW w:w="1445" w:type="pct"/>
          </w:tcPr>
          <w:p w:rsidR="002356B2" w:rsidRPr="00795FAD" w:rsidRDefault="0006045B" w:rsidP="004F4B0B">
            <w:pPr>
              <w:cnfStyle w:val="000000100000" w:firstRow="0" w:lastRow="0" w:firstColumn="0" w:lastColumn="0" w:oddVBand="0" w:evenVBand="0" w:oddHBand="1" w:evenHBand="0" w:firstRowFirstColumn="0" w:firstRowLastColumn="0" w:lastRowFirstColumn="0" w:lastRowLastColumn="0"/>
            </w:pPr>
            <w:r>
              <w:t>Change to meaningful name</w:t>
            </w:r>
          </w:p>
        </w:tc>
      </w:tr>
      <w:tr w:rsidR="0028055A" w:rsidTr="004F4B0B">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4F4B0B">
            <w:pPr>
              <w:spacing w:after="200" w:line="276" w:lineRule="auto"/>
            </w:pPr>
            <w:r w:rsidRPr="00795FAD">
              <w:t>Components</w:t>
            </w:r>
          </w:p>
        </w:tc>
        <w:tc>
          <w:tcPr>
            <w:tcW w:w="1153" w:type="pct"/>
          </w:tcPr>
          <w:p w:rsidR="0028055A" w:rsidRPr="00795FAD" w:rsidRDefault="0028055A"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Change Element Name</w:t>
            </w:r>
          </w:p>
        </w:tc>
        <w:tc>
          <w:tcPr>
            <w:tcW w:w="897" w:type="pct"/>
          </w:tcPr>
          <w:p w:rsidR="0028055A" w:rsidRPr="00795FAD" w:rsidRDefault="0028055A"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Category</w:t>
            </w:r>
          </w:p>
        </w:tc>
        <w:tc>
          <w:tcPr>
            <w:tcW w:w="900" w:type="pct"/>
          </w:tcPr>
          <w:p w:rsidR="0028055A" w:rsidRPr="00795FAD" w:rsidRDefault="0028055A"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CategoryID</w:t>
            </w:r>
          </w:p>
        </w:tc>
        <w:tc>
          <w:tcPr>
            <w:tcW w:w="1445"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rsidRPr="00795FAD">
              <w:t>Improvement</w:t>
            </w:r>
          </w:p>
        </w:tc>
      </w:tr>
      <w:tr w:rsidR="0028055A" w:rsidTr="004F4B0B">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4F4B0B">
            <w:pPr>
              <w:spacing w:after="200" w:line="276" w:lineRule="auto"/>
            </w:pPr>
            <w:r w:rsidRPr="00795FAD">
              <w:t>Components</w:t>
            </w:r>
          </w:p>
        </w:tc>
        <w:tc>
          <w:tcPr>
            <w:tcW w:w="1153" w:type="pct"/>
          </w:tcPr>
          <w:p w:rsidR="0028055A" w:rsidRPr="00795FAD" w:rsidRDefault="0028055A"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Change Element Name</w:t>
            </w:r>
          </w:p>
        </w:tc>
        <w:tc>
          <w:tcPr>
            <w:tcW w:w="897" w:type="pct"/>
          </w:tcPr>
          <w:p w:rsidR="0028055A" w:rsidRPr="00795FAD" w:rsidRDefault="0028055A" w:rsidP="004F4B0B">
            <w:pPr>
              <w:spacing w:after="200" w:line="276" w:lineRule="auto"/>
              <w:cnfStyle w:val="000000100000" w:firstRow="0" w:lastRow="0" w:firstColumn="0" w:lastColumn="0" w:oddVBand="0" w:evenVBand="0" w:oddHBand="1" w:evenHBand="0" w:firstRowFirstColumn="0" w:firstRowLastColumn="0" w:lastRowFirstColumn="0" w:lastRowLastColumn="0"/>
            </w:pPr>
            <w:r>
              <w:t>ComponentName</w:t>
            </w:r>
          </w:p>
        </w:tc>
        <w:tc>
          <w:tcPr>
            <w:tcW w:w="900" w:type="pct"/>
          </w:tcPr>
          <w:p w:rsidR="0028055A" w:rsidRPr="00795FAD" w:rsidRDefault="0028055A" w:rsidP="004F4B0B">
            <w:pPr>
              <w:spacing w:after="200" w:line="276" w:lineRule="auto"/>
              <w:cnfStyle w:val="000000100000" w:firstRow="0" w:lastRow="0" w:firstColumn="0" w:lastColumn="0" w:oddVBand="0" w:evenVBand="0" w:oddHBand="1" w:evenHBand="0" w:firstRowFirstColumn="0" w:firstRowLastColumn="0" w:lastRowFirstColumn="0" w:lastRowLastColumn="0"/>
            </w:pPr>
            <w:r>
              <w:t>Name</w:t>
            </w:r>
          </w:p>
        </w:tc>
        <w:tc>
          <w:tcPr>
            <w:tcW w:w="1445"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Consistency</w:t>
            </w:r>
          </w:p>
        </w:tc>
      </w:tr>
      <w:tr w:rsidR="00B61D95" w:rsidRPr="00795FAD" w:rsidTr="00B61D95">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r w:rsidRPr="00795FAD">
              <w:t>Components</w:t>
            </w:r>
          </w:p>
        </w:tc>
        <w:tc>
          <w:tcPr>
            <w:tcW w:w="1153"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Change Element Name</w:t>
            </w:r>
          </w:p>
        </w:tc>
        <w:tc>
          <w:tcPr>
            <w:tcW w:w="897"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Components</w:t>
            </w:r>
          </w:p>
        </w:tc>
        <w:tc>
          <w:tcPr>
            <w:tcW w:w="900" w:type="pct"/>
          </w:tcPr>
          <w:p w:rsidR="002356B2" w:rsidRPr="00795FAD" w:rsidRDefault="002356B2" w:rsidP="004F4B0B">
            <w:pPr>
              <w:cnfStyle w:val="000000010000" w:firstRow="0" w:lastRow="0" w:firstColumn="0" w:lastColumn="0" w:oddVBand="0" w:evenVBand="0" w:oddHBand="0" w:evenHBand="1" w:firstRowFirstColumn="0" w:firstRowLastColumn="0" w:lastRowFirstColumn="0" w:lastRowLastColumn="0"/>
            </w:pPr>
            <w:r w:rsidRPr="00795FAD">
              <w:t>Component</w:t>
            </w:r>
          </w:p>
        </w:tc>
        <w:tc>
          <w:tcPr>
            <w:tcW w:w="1445" w:type="pct"/>
          </w:tcPr>
          <w:p w:rsidR="002356B2" w:rsidRPr="00795FAD" w:rsidRDefault="00560601" w:rsidP="004F4B0B">
            <w:pPr>
              <w:cnfStyle w:val="000000010000" w:firstRow="0" w:lastRow="0" w:firstColumn="0" w:lastColumn="0" w:oddVBand="0" w:evenVBand="0" w:oddHBand="0" w:evenHBand="1" w:firstRowFirstColumn="0" w:firstRowLastColumn="0" w:lastRowFirstColumn="0" w:lastRowLastColumn="0"/>
            </w:pPr>
            <w:r>
              <w:t>Plural -&gt; singular consistency</w:t>
            </w:r>
          </w:p>
        </w:tc>
      </w:tr>
      <w:tr w:rsidR="00A1531B" w:rsidRPr="00795FAD" w:rsidTr="00B61D95">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Pr="00795FAD" w:rsidRDefault="002356B2" w:rsidP="004F4B0B">
            <w:pPr>
              <w:spacing w:after="200" w:line="276" w:lineRule="auto"/>
            </w:pPr>
            <w:r w:rsidRPr="00795FAD">
              <w:t>Components</w:t>
            </w:r>
          </w:p>
        </w:tc>
        <w:tc>
          <w:tcPr>
            <w:tcW w:w="1153" w:type="pct"/>
          </w:tcPr>
          <w:p w:rsidR="002356B2" w:rsidRPr="00795FAD" w:rsidRDefault="002356B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Change Element Name</w:t>
            </w:r>
          </w:p>
        </w:tc>
        <w:tc>
          <w:tcPr>
            <w:tcW w:w="897" w:type="pct"/>
          </w:tcPr>
          <w:p w:rsidR="002356B2" w:rsidRPr="00795FAD" w:rsidRDefault="002356B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MsgID</w:t>
            </w:r>
          </w:p>
        </w:tc>
        <w:tc>
          <w:tcPr>
            <w:tcW w:w="900" w:type="pct"/>
          </w:tcPr>
          <w:p w:rsidR="002356B2" w:rsidRPr="00795FAD" w:rsidRDefault="002356B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ComponentID</w:t>
            </w:r>
          </w:p>
        </w:tc>
        <w:tc>
          <w:tcPr>
            <w:tcW w:w="1445" w:type="pct"/>
          </w:tcPr>
          <w:p w:rsidR="002356B2" w:rsidRPr="00795FAD" w:rsidRDefault="002356B2" w:rsidP="004F4B0B">
            <w:pPr>
              <w:cnfStyle w:val="000000100000" w:firstRow="0" w:lastRow="0" w:firstColumn="0" w:lastColumn="0" w:oddVBand="0" w:evenVBand="0" w:oddHBand="1" w:evenHBand="0" w:firstRowFirstColumn="0" w:firstRowLastColumn="0" w:lastRowFirstColumn="0" w:lastRowLastColumn="0"/>
            </w:pPr>
            <w:r w:rsidRPr="00795FAD">
              <w:t>Improvement</w:t>
            </w:r>
          </w:p>
        </w:tc>
      </w:tr>
      <w:tr w:rsidR="00B61D95" w:rsidTr="00B61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356B2" w:rsidRDefault="002356B2" w:rsidP="004F4B0B">
            <w:r>
              <w:t>Datatypes</w:t>
            </w:r>
          </w:p>
        </w:tc>
        <w:tc>
          <w:tcPr>
            <w:tcW w:w="1153" w:type="pct"/>
          </w:tcPr>
          <w:p w:rsidR="002356B2" w:rsidRDefault="002356B2" w:rsidP="004F4B0B">
            <w:pPr>
              <w:cnfStyle w:val="000000010000" w:firstRow="0" w:lastRow="0" w:firstColumn="0" w:lastColumn="0" w:oddVBand="0" w:evenVBand="0" w:oddHBand="0" w:evenHBand="1" w:firstRowFirstColumn="0" w:firstRowLastColumn="0" w:lastRowFirstColumn="0" w:lastRowLastColumn="0"/>
            </w:pPr>
            <w:r>
              <w:t>Change Element Name</w:t>
            </w:r>
          </w:p>
        </w:tc>
        <w:tc>
          <w:tcPr>
            <w:tcW w:w="897" w:type="pct"/>
          </w:tcPr>
          <w:p w:rsidR="002356B2" w:rsidRDefault="002356B2" w:rsidP="004F4B0B">
            <w:pPr>
              <w:cnfStyle w:val="000000010000" w:firstRow="0" w:lastRow="0" w:firstColumn="0" w:lastColumn="0" w:oddVBand="0" w:evenVBand="0" w:oddHBand="0" w:evenHBand="1" w:firstRowFirstColumn="0" w:firstRowLastColumn="0" w:lastRowFirstColumn="0" w:lastRowLastColumn="0"/>
            </w:pPr>
            <w:r>
              <w:t>dataroot</w:t>
            </w:r>
          </w:p>
        </w:tc>
        <w:tc>
          <w:tcPr>
            <w:tcW w:w="900" w:type="pct"/>
          </w:tcPr>
          <w:p w:rsidR="002356B2" w:rsidRDefault="002356B2" w:rsidP="004F4B0B">
            <w:pPr>
              <w:cnfStyle w:val="000000010000" w:firstRow="0" w:lastRow="0" w:firstColumn="0" w:lastColumn="0" w:oddVBand="0" w:evenVBand="0" w:oddHBand="0" w:evenHBand="1" w:firstRowFirstColumn="0" w:firstRowLastColumn="0" w:lastRowFirstColumn="0" w:lastRowLastColumn="0"/>
            </w:pPr>
            <w:r>
              <w:t>Datatypes</w:t>
            </w:r>
          </w:p>
        </w:tc>
        <w:tc>
          <w:tcPr>
            <w:tcW w:w="1445" w:type="pct"/>
          </w:tcPr>
          <w:p w:rsidR="002356B2" w:rsidRDefault="0006045B" w:rsidP="004F4B0B">
            <w:pPr>
              <w:cnfStyle w:val="000000010000" w:firstRow="0" w:lastRow="0" w:firstColumn="0" w:lastColumn="0" w:oddVBand="0" w:evenVBand="0" w:oddHBand="0" w:evenHBand="1" w:firstRowFirstColumn="0" w:firstRowLastColumn="0" w:lastRowFirstColumn="0" w:lastRowLastColumn="0"/>
            </w:pPr>
            <w:r>
              <w:t>Change to meaningful name</w:t>
            </w:r>
          </w:p>
        </w:tc>
      </w:tr>
      <w:tr w:rsidR="00B61D95" w:rsidTr="00B61D95">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356B2" w:rsidRDefault="002356B2" w:rsidP="004F4B0B">
            <w:r>
              <w:t>Datatypes</w:t>
            </w:r>
          </w:p>
        </w:tc>
        <w:tc>
          <w:tcPr>
            <w:tcW w:w="1153" w:type="pct"/>
          </w:tcPr>
          <w:p w:rsidR="002356B2" w:rsidRDefault="002356B2" w:rsidP="004F4B0B">
            <w:pPr>
              <w:cnfStyle w:val="000000100000" w:firstRow="0" w:lastRow="0" w:firstColumn="0" w:lastColumn="0" w:oddVBand="0" w:evenVBand="0" w:oddHBand="1" w:evenHBand="0" w:firstRowFirstColumn="0" w:firstRowLastColumn="0" w:lastRowFirstColumn="0" w:lastRowLastColumn="0"/>
            </w:pPr>
            <w:r>
              <w:t>Change Element Name</w:t>
            </w:r>
          </w:p>
        </w:tc>
        <w:tc>
          <w:tcPr>
            <w:tcW w:w="897" w:type="pct"/>
          </w:tcPr>
          <w:p w:rsidR="002356B2" w:rsidRDefault="002356B2" w:rsidP="004F4B0B">
            <w:pPr>
              <w:cnfStyle w:val="000000100000" w:firstRow="0" w:lastRow="0" w:firstColumn="0" w:lastColumn="0" w:oddVBand="0" w:evenVBand="0" w:oddHBand="1" w:evenHBand="0" w:firstRowFirstColumn="0" w:firstRowLastColumn="0" w:lastRowFirstColumn="0" w:lastRowLastColumn="0"/>
            </w:pPr>
            <w:r>
              <w:t>Desc</w:t>
            </w:r>
          </w:p>
        </w:tc>
        <w:tc>
          <w:tcPr>
            <w:tcW w:w="900" w:type="pct"/>
          </w:tcPr>
          <w:p w:rsidR="002356B2" w:rsidRDefault="002356B2" w:rsidP="004F4B0B">
            <w:pPr>
              <w:cnfStyle w:val="000000100000" w:firstRow="0" w:lastRow="0" w:firstColumn="0" w:lastColumn="0" w:oddVBand="0" w:evenVBand="0" w:oddHBand="1" w:evenHBand="0" w:firstRowFirstColumn="0" w:firstRowLastColumn="0" w:lastRowFirstColumn="0" w:lastRowLastColumn="0"/>
            </w:pPr>
            <w:r>
              <w:t>Description</w:t>
            </w:r>
          </w:p>
        </w:tc>
        <w:tc>
          <w:tcPr>
            <w:tcW w:w="1445" w:type="pct"/>
          </w:tcPr>
          <w:p w:rsidR="002356B2" w:rsidRDefault="009058F2" w:rsidP="009058F2">
            <w:pPr>
              <w:cnfStyle w:val="000000100000" w:firstRow="0" w:lastRow="0" w:firstColumn="0" w:lastColumn="0" w:oddVBand="0" w:evenVBand="0" w:oddHBand="1" w:evenHBand="0" w:firstRowFirstColumn="0" w:firstRowLastColumn="0" w:lastRowFirstColumn="0" w:lastRowLastColumn="0"/>
            </w:pPr>
            <w:r>
              <w:t>C</w:t>
            </w:r>
            <w:r w:rsidR="002356B2">
              <w:t>onsistency</w:t>
            </w:r>
          </w:p>
        </w:tc>
      </w:tr>
      <w:tr w:rsidR="0028055A" w:rsidTr="004F4B0B">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4F4B0B">
            <w:r>
              <w:t>Datatypes</w:t>
            </w:r>
          </w:p>
        </w:tc>
        <w:tc>
          <w:tcPr>
            <w:tcW w:w="1153"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Change Element Name</w:t>
            </w:r>
          </w:p>
        </w:tc>
        <w:tc>
          <w:tcPr>
            <w:tcW w:w="897"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TypeName</w:t>
            </w:r>
          </w:p>
        </w:tc>
        <w:tc>
          <w:tcPr>
            <w:tcW w:w="900"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Name</w:t>
            </w:r>
          </w:p>
        </w:tc>
        <w:tc>
          <w:tcPr>
            <w:tcW w:w="1445"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Consistency</w:t>
            </w:r>
          </w:p>
        </w:tc>
      </w:tr>
      <w:tr w:rsidR="0028055A" w:rsidTr="00B6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356B2" w:rsidRDefault="002356B2" w:rsidP="004F4B0B">
            <w:r>
              <w:t>Enums</w:t>
            </w:r>
          </w:p>
        </w:tc>
        <w:tc>
          <w:tcPr>
            <w:tcW w:w="1153" w:type="pct"/>
          </w:tcPr>
          <w:p w:rsidR="002356B2" w:rsidRDefault="002356B2" w:rsidP="004F4B0B">
            <w:pPr>
              <w:cnfStyle w:val="000000100000" w:firstRow="0" w:lastRow="0" w:firstColumn="0" w:lastColumn="0" w:oddVBand="0" w:evenVBand="0" w:oddHBand="1" w:evenHBand="0" w:firstRowFirstColumn="0" w:firstRowLastColumn="0" w:lastRowFirstColumn="0" w:lastRowLastColumn="0"/>
            </w:pPr>
            <w:r>
              <w:t>Change Element Name</w:t>
            </w:r>
          </w:p>
        </w:tc>
        <w:tc>
          <w:tcPr>
            <w:tcW w:w="897" w:type="pct"/>
          </w:tcPr>
          <w:p w:rsidR="002356B2" w:rsidRDefault="002356B2" w:rsidP="004F4B0B">
            <w:pPr>
              <w:cnfStyle w:val="000000100000" w:firstRow="0" w:lastRow="0" w:firstColumn="0" w:lastColumn="0" w:oddVBand="0" w:evenVBand="0" w:oddHBand="1" w:evenHBand="0" w:firstRowFirstColumn="0" w:firstRowLastColumn="0" w:lastRowFirstColumn="0" w:lastRowLastColumn="0"/>
            </w:pPr>
            <w:r>
              <w:t>dataroot</w:t>
            </w:r>
          </w:p>
        </w:tc>
        <w:tc>
          <w:tcPr>
            <w:tcW w:w="900" w:type="pct"/>
          </w:tcPr>
          <w:p w:rsidR="002356B2" w:rsidRDefault="002356B2" w:rsidP="004F4B0B">
            <w:pPr>
              <w:cnfStyle w:val="000000100000" w:firstRow="0" w:lastRow="0" w:firstColumn="0" w:lastColumn="0" w:oddVBand="0" w:evenVBand="0" w:oddHBand="1" w:evenHBand="0" w:firstRowFirstColumn="0" w:firstRowLastColumn="0" w:lastRowFirstColumn="0" w:lastRowLastColumn="0"/>
            </w:pPr>
            <w:r>
              <w:t>Enums</w:t>
            </w:r>
          </w:p>
        </w:tc>
        <w:tc>
          <w:tcPr>
            <w:tcW w:w="1445" w:type="pct"/>
          </w:tcPr>
          <w:p w:rsidR="002356B2" w:rsidRDefault="0006045B" w:rsidP="004F4B0B">
            <w:pPr>
              <w:cnfStyle w:val="000000100000" w:firstRow="0" w:lastRow="0" w:firstColumn="0" w:lastColumn="0" w:oddVBand="0" w:evenVBand="0" w:oddHBand="1" w:evenHBand="0" w:firstRowFirstColumn="0" w:firstRowLastColumn="0" w:lastRowFirstColumn="0" w:lastRowLastColumn="0"/>
            </w:pPr>
            <w:r>
              <w:t>Change to meaningful name</w:t>
            </w:r>
          </w:p>
        </w:tc>
      </w:tr>
      <w:tr w:rsidR="0028055A" w:rsidTr="00B61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4F4B0B">
            <w:r>
              <w:t>Enums</w:t>
            </w:r>
          </w:p>
        </w:tc>
        <w:tc>
          <w:tcPr>
            <w:tcW w:w="1153"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Change Element Name</w:t>
            </w:r>
          </w:p>
        </w:tc>
        <w:tc>
          <w:tcPr>
            <w:tcW w:w="897"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Enums</w:t>
            </w:r>
          </w:p>
        </w:tc>
        <w:tc>
          <w:tcPr>
            <w:tcW w:w="900"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Enum</w:t>
            </w:r>
          </w:p>
        </w:tc>
        <w:tc>
          <w:tcPr>
            <w:tcW w:w="1445" w:type="pct"/>
          </w:tcPr>
          <w:p w:rsidR="0028055A" w:rsidRPr="00795FAD" w:rsidRDefault="0028055A" w:rsidP="004F4B0B">
            <w:pPr>
              <w:cnfStyle w:val="000000010000" w:firstRow="0" w:lastRow="0" w:firstColumn="0" w:lastColumn="0" w:oddVBand="0" w:evenVBand="0" w:oddHBand="0" w:evenHBand="1" w:firstRowFirstColumn="0" w:firstRowLastColumn="0" w:lastRowFirstColumn="0" w:lastRowLastColumn="0"/>
            </w:pPr>
            <w:r>
              <w:t>Plural -&gt; singular consistency</w:t>
            </w:r>
          </w:p>
        </w:tc>
      </w:tr>
      <w:tr w:rsidR="0028055A" w:rsidTr="004F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4F4B0B">
            <w:r>
              <w:t>Enums</w:t>
            </w:r>
          </w:p>
        </w:tc>
        <w:tc>
          <w:tcPr>
            <w:tcW w:w="1153"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Change Element Name</w:t>
            </w:r>
          </w:p>
        </w:tc>
        <w:tc>
          <w:tcPr>
            <w:tcW w:w="897"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Enum</w:t>
            </w:r>
          </w:p>
        </w:tc>
        <w:tc>
          <w:tcPr>
            <w:tcW w:w="900"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Value</w:t>
            </w:r>
          </w:p>
        </w:tc>
        <w:tc>
          <w:tcPr>
            <w:tcW w:w="1445" w:type="pct"/>
          </w:tcPr>
          <w:p w:rsidR="0028055A" w:rsidRPr="00795FAD" w:rsidRDefault="0028055A" w:rsidP="004F4B0B">
            <w:pPr>
              <w:cnfStyle w:val="000000100000" w:firstRow="0" w:lastRow="0" w:firstColumn="0" w:lastColumn="0" w:oddVBand="0" w:evenVBand="0" w:oddHBand="1" w:evenHBand="0" w:firstRowFirstColumn="0" w:firstRowLastColumn="0" w:lastRowFirstColumn="0" w:lastRowLastColumn="0"/>
            </w:pPr>
            <w:r>
              <w:t>Improvement</w:t>
            </w:r>
          </w:p>
        </w:tc>
      </w:tr>
      <w:tr w:rsidR="0028055A" w:rsidTr="00B61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4F4B0B">
            <w:r>
              <w:t>Enums</w:t>
            </w:r>
          </w:p>
        </w:tc>
        <w:tc>
          <w:tcPr>
            <w:tcW w:w="1153"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New Element</w:t>
            </w:r>
          </w:p>
        </w:tc>
        <w:tc>
          <w:tcPr>
            <w:tcW w:w="897"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p>
        </w:tc>
        <w:tc>
          <w:tcPr>
            <w:tcW w:w="900"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SymbolicName</w:t>
            </w:r>
          </w:p>
        </w:tc>
        <w:tc>
          <w:tcPr>
            <w:tcW w:w="1445" w:type="pct"/>
          </w:tcPr>
          <w:p w:rsidR="0028055A" w:rsidRDefault="0028055A" w:rsidP="009058F2">
            <w:pPr>
              <w:cnfStyle w:val="000000010000" w:firstRow="0" w:lastRow="0" w:firstColumn="0" w:lastColumn="0" w:oddVBand="0" w:evenVBand="0" w:oddHBand="0" w:evenHBand="1" w:firstRowFirstColumn="0" w:firstRowLastColumn="0" w:lastRowFirstColumn="0" w:lastRowLastColumn="0"/>
            </w:pPr>
            <w:r>
              <w:t>New feature intended to support code generation applications. Synthesis of auto-generated names, externally generated names, and hand correction of problems. Uniqueness within a given tag is a logical requirement, and was programmatically confirmed.</w:t>
            </w:r>
          </w:p>
        </w:tc>
      </w:tr>
      <w:tr w:rsidR="0028055A" w:rsidTr="00B6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4F4B0B">
            <w:r>
              <w:t>Enums</w:t>
            </w:r>
          </w:p>
        </w:tc>
        <w:tc>
          <w:tcPr>
            <w:tcW w:w="1153"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New Element</w:t>
            </w:r>
          </w:p>
        </w:tc>
        <w:tc>
          <w:tcPr>
            <w:tcW w:w="897"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p>
        </w:tc>
        <w:tc>
          <w:tcPr>
            <w:tcW w:w="900"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Definition</w:t>
            </w:r>
          </w:p>
        </w:tc>
        <w:tc>
          <w:tcPr>
            <w:tcW w:w="1445" w:type="pct"/>
          </w:tcPr>
          <w:p w:rsidR="0028055A" w:rsidRDefault="0028055A" w:rsidP="009058F2">
            <w:pPr>
              <w:cnfStyle w:val="000000100000" w:firstRow="0" w:lastRow="0" w:firstColumn="0" w:lastColumn="0" w:oddVBand="0" w:evenVBand="0" w:oddHBand="1" w:evenHBand="0" w:firstRowFirstColumn="0" w:firstRowLastColumn="0" w:lastRowFirstColumn="0" w:lastRowLastColumn="0"/>
            </w:pPr>
            <w:r>
              <w:t>New feature intended to integrate definitions directly into the enumerations. Will permit shorter names for field values.</w:t>
            </w:r>
          </w:p>
        </w:tc>
      </w:tr>
      <w:tr w:rsidR="0028055A" w:rsidTr="00B61D95">
        <w:trPr>
          <w:cnfStyle w:val="000000010000" w:firstRow="0" w:lastRow="0" w:firstColumn="0" w:lastColumn="0" w:oddVBand="0" w:evenVBand="0" w:oddHBand="0" w:evenHBand="1" w:firstRowFirstColumn="0" w:firstRowLastColumn="0" w:lastRowFirstColumn="0" w:lastRowLastColumn="0"/>
          <w:ins w:id="55" w:author=" Jim Northey" w:date="2010-02-15T16:19:00Z"/>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pPr>
              <w:keepNext/>
              <w:keepLines/>
              <w:rPr>
                <w:ins w:id="56" w:author=" Jim Northey" w:date="2010-02-15T16:19:00Z"/>
                <w:b w:val="0"/>
                <w:bCs w:val="0"/>
              </w:rPr>
            </w:pPr>
            <w:ins w:id="57" w:author=" Jim Northey" w:date="2010-02-15T16:19:00Z">
              <w:r>
                <w:t>Fields</w:t>
              </w:r>
            </w:ins>
          </w:p>
        </w:tc>
        <w:tc>
          <w:tcPr>
            <w:tcW w:w="1153" w:type="pct"/>
          </w:tcPr>
          <w:p w:rsidR="0028055A" w:rsidRDefault="0028055A">
            <w:pPr>
              <w:keepNext/>
              <w:keepLines/>
              <w:cnfStyle w:val="000000010000" w:firstRow="0" w:lastRow="0" w:firstColumn="0" w:lastColumn="0" w:oddVBand="0" w:evenVBand="0" w:oddHBand="0" w:evenHBand="1" w:firstRowFirstColumn="0" w:firstRowLastColumn="0" w:lastRowFirstColumn="0" w:lastRowLastColumn="0"/>
              <w:rPr>
                <w:ins w:id="58" w:author=" Jim Northey" w:date="2010-02-15T16:19:00Z"/>
              </w:rPr>
            </w:pPr>
            <w:ins w:id="59" w:author=" Jim Northey" w:date="2010-02-15T16:19:00Z">
              <w:r>
                <w:t>Change Element Name</w:t>
              </w:r>
            </w:ins>
          </w:p>
        </w:tc>
        <w:tc>
          <w:tcPr>
            <w:tcW w:w="897" w:type="pct"/>
          </w:tcPr>
          <w:p w:rsidR="0028055A" w:rsidRDefault="0028055A">
            <w:pPr>
              <w:keepNext/>
              <w:keepLines/>
              <w:cnfStyle w:val="000000010000" w:firstRow="0" w:lastRow="0" w:firstColumn="0" w:lastColumn="0" w:oddVBand="0" w:evenVBand="0" w:oddHBand="0" w:evenHBand="1" w:firstRowFirstColumn="0" w:firstRowLastColumn="0" w:lastRowFirstColumn="0" w:lastRowLastColumn="0"/>
              <w:rPr>
                <w:ins w:id="60" w:author=" Jim Northey" w:date="2010-02-15T16:19:00Z"/>
              </w:rPr>
            </w:pPr>
            <w:ins w:id="61" w:author=" Jim Northey" w:date="2010-02-15T16:19:00Z">
              <w:r>
                <w:t>dataroot</w:t>
              </w:r>
            </w:ins>
          </w:p>
        </w:tc>
        <w:tc>
          <w:tcPr>
            <w:tcW w:w="900" w:type="pct"/>
          </w:tcPr>
          <w:p w:rsidR="0028055A" w:rsidRDefault="0028055A">
            <w:pPr>
              <w:keepNext/>
              <w:keepLines/>
              <w:cnfStyle w:val="000000010000" w:firstRow="0" w:lastRow="0" w:firstColumn="0" w:lastColumn="0" w:oddVBand="0" w:evenVBand="0" w:oddHBand="0" w:evenHBand="1" w:firstRowFirstColumn="0" w:firstRowLastColumn="0" w:lastRowFirstColumn="0" w:lastRowLastColumn="0"/>
              <w:rPr>
                <w:ins w:id="62" w:author=" Jim Northey" w:date="2010-02-15T16:19:00Z"/>
              </w:rPr>
            </w:pPr>
            <w:ins w:id="63" w:author=" Jim Northey" w:date="2010-02-15T16:19:00Z">
              <w:r>
                <w:t>Fields</w:t>
              </w:r>
            </w:ins>
          </w:p>
        </w:tc>
        <w:tc>
          <w:tcPr>
            <w:tcW w:w="1445" w:type="pct"/>
          </w:tcPr>
          <w:p w:rsidR="0028055A" w:rsidRDefault="0028055A">
            <w:pPr>
              <w:keepNext/>
              <w:keepLines/>
              <w:cnfStyle w:val="000000010000" w:firstRow="0" w:lastRow="0" w:firstColumn="0" w:lastColumn="0" w:oddVBand="0" w:evenVBand="0" w:oddHBand="0" w:evenHBand="1" w:firstRowFirstColumn="0" w:firstRowLastColumn="0" w:lastRowFirstColumn="0" w:lastRowLastColumn="0"/>
              <w:rPr>
                <w:ins w:id="64" w:author=" Jim Northey" w:date="2010-02-15T16:19:00Z"/>
              </w:rPr>
            </w:pPr>
            <w:r>
              <w:t>Change to meaningful name</w:t>
            </w:r>
          </w:p>
        </w:tc>
      </w:tr>
      <w:tr w:rsidR="0028055A" w:rsidTr="00B61D95">
        <w:trPr>
          <w:cnfStyle w:val="000000100000" w:firstRow="0" w:lastRow="0" w:firstColumn="0" w:lastColumn="0" w:oddVBand="0" w:evenVBand="0" w:oddHBand="1" w:evenHBand="0" w:firstRowFirstColumn="0" w:firstRowLastColumn="0" w:lastRowFirstColumn="0" w:lastRowLastColumn="0"/>
          <w:ins w:id="65" w:author=" Jim Northey" w:date="2010-02-15T16:19:00Z"/>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pPr>
              <w:keepNext/>
              <w:keepLines/>
              <w:rPr>
                <w:ins w:id="66" w:author=" Jim Northey" w:date="2010-02-15T16:19:00Z"/>
                <w:b w:val="0"/>
                <w:bCs w:val="0"/>
              </w:rPr>
            </w:pPr>
            <w:ins w:id="67" w:author=" Jim Northey" w:date="2010-02-15T16:19:00Z">
              <w:r>
                <w:t>Fields</w:t>
              </w:r>
            </w:ins>
          </w:p>
        </w:tc>
        <w:tc>
          <w:tcPr>
            <w:tcW w:w="1153" w:type="pct"/>
          </w:tcPr>
          <w:p w:rsidR="0028055A" w:rsidRDefault="0028055A">
            <w:pPr>
              <w:keepNext/>
              <w:keepLines/>
              <w:cnfStyle w:val="000000100000" w:firstRow="0" w:lastRow="0" w:firstColumn="0" w:lastColumn="0" w:oddVBand="0" w:evenVBand="0" w:oddHBand="1" w:evenHBand="0" w:firstRowFirstColumn="0" w:firstRowLastColumn="0" w:lastRowFirstColumn="0" w:lastRowLastColumn="0"/>
              <w:rPr>
                <w:ins w:id="68" w:author=" Jim Northey" w:date="2010-02-15T16:19:00Z"/>
              </w:rPr>
            </w:pPr>
            <w:ins w:id="69" w:author=" Jim Northey" w:date="2010-02-15T16:19:00Z">
              <w:r>
                <w:t>Change Element Name</w:t>
              </w:r>
            </w:ins>
          </w:p>
        </w:tc>
        <w:tc>
          <w:tcPr>
            <w:tcW w:w="897" w:type="pct"/>
          </w:tcPr>
          <w:p w:rsidR="0028055A" w:rsidRDefault="0028055A">
            <w:pPr>
              <w:keepNext/>
              <w:keepLines/>
              <w:cnfStyle w:val="000000100000" w:firstRow="0" w:lastRow="0" w:firstColumn="0" w:lastColumn="0" w:oddVBand="0" w:evenVBand="0" w:oddHBand="1" w:evenHBand="0" w:firstRowFirstColumn="0" w:firstRowLastColumn="0" w:lastRowFirstColumn="0" w:lastRowLastColumn="0"/>
              <w:rPr>
                <w:ins w:id="70" w:author=" Jim Northey" w:date="2010-02-15T16:19:00Z"/>
              </w:rPr>
            </w:pPr>
            <w:ins w:id="71" w:author=" Jim Northey" w:date="2010-02-15T16:19:00Z">
              <w:r>
                <w:t>Fields</w:t>
              </w:r>
            </w:ins>
          </w:p>
        </w:tc>
        <w:tc>
          <w:tcPr>
            <w:tcW w:w="900" w:type="pct"/>
          </w:tcPr>
          <w:p w:rsidR="0028055A" w:rsidRDefault="0028055A">
            <w:pPr>
              <w:keepNext/>
              <w:keepLines/>
              <w:cnfStyle w:val="000000100000" w:firstRow="0" w:lastRow="0" w:firstColumn="0" w:lastColumn="0" w:oddVBand="0" w:evenVBand="0" w:oddHBand="1" w:evenHBand="0" w:firstRowFirstColumn="0" w:firstRowLastColumn="0" w:lastRowFirstColumn="0" w:lastRowLastColumn="0"/>
              <w:rPr>
                <w:ins w:id="72" w:author=" Jim Northey" w:date="2010-02-15T16:19:00Z"/>
              </w:rPr>
            </w:pPr>
            <w:ins w:id="73" w:author=" Jim Northey" w:date="2010-02-15T16:19:00Z">
              <w:r>
                <w:t>Field</w:t>
              </w:r>
            </w:ins>
          </w:p>
        </w:tc>
        <w:tc>
          <w:tcPr>
            <w:tcW w:w="1445" w:type="pct"/>
          </w:tcPr>
          <w:p w:rsidR="0028055A" w:rsidRDefault="0028055A">
            <w:pPr>
              <w:keepNext/>
              <w:keepLines/>
              <w:cnfStyle w:val="000000100000" w:firstRow="0" w:lastRow="0" w:firstColumn="0" w:lastColumn="0" w:oddVBand="0" w:evenVBand="0" w:oddHBand="1" w:evenHBand="0" w:firstRowFirstColumn="0" w:firstRowLastColumn="0" w:lastRowFirstColumn="0" w:lastRowLastColumn="0"/>
              <w:rPr>
                <w:ins w:id="74" w:author=" Jim Northey" w:date="2010-02-15T16:19:00Z"/>
              </w:rPr>
            </w:pPr>
            <w:r>
              <w:t>Plural -&gt; singular consistency</w:t>
            </w:r>
          </w:p>
        </w:tc>
      </w:tr>
      <w:tr w:rsidR="0028055A" w:rsidTr="00B61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
              <w:t>Fields</w:t>
            </w:r>
          </w:p>
        </w:tc>
        <w:tc>
          <w:tcPr>
            <w:tcW w:w="1153" w:type="pct"/>
          </w:tcPr>
          <w:p w:rsidR="0028055A" w:rsidRDefault="0028055A">
            <w:pPr>
              <w:cnfStyle w:val="000000010000" w:firstRow="0" w:lastRow="0" w:firstColumn="0" w:lastColumn="0" w:oddVBand="0" w:evenVBand="0" w:oddHBand="0" w:evenHBand="1" w:firstRowFirstColumn="0" w:firstRowLastColumn="0" w:lastRowFirstColumn="0" w:lastRowLastColumn="0"/>
            </w:pPr>
            <w:r>
              <w:t>Change Element Name</w:t>
            </w:r>
          </w:p>
        </w:tc>
        <w:tc>
          <w:tcPr>
            <w:tcW w:w="897" w:type="pct"/>
          </w:tcPr>
          <w:p w:rsidR="0028055A" w:rsidRDefault="0028055A" w:rsidP="00503539">
            <w:pPr>
              <w:cnfStyle w:val="000000010000" w:firstRow="0" w:lastRow="0" w:firstColumn="0" w:lastColumn="0" w:oddVBand="0" w:evenVBand="0" w:oddHBand="0" w:evenHBand="1" w:firstRowFirstColumn="0" w:firstRowLastColumn="0" w:lastRowFirstColumn="0" w:lastRowLastColumn="0"/>
            </w:pPr>
            <w:r>
              <w:t>BaseCatagory</w:t>
            </w:r>
          </w:p>
        </w:tc>
        <w:tc>
          <w:tcPr>
            <w:tcW w:w="900" w:type="pct"/>
          </w:tcPr>
          <w:p w:rsidR="0028055A" w:rsidRDefault="0028055A">
            <w:pPr>
              <w:cnfStyle w:val="000000010000" w:firstRow="0" w:lastRow="0" w:firstColumn="0" w:lastColumn="0" w:oddVBand="0" w:evenVBand="0" w:oddHBand="0" w:evenHBand="1" w:firstRowFirstColumn="0" w:firstRowLastColumn="0" w:lastRowFirstColumn="0" w:lastRowLastColumn="0"/>
            </w:pPr>
            <w:r>
              <w:t>BaseCategory</w:t>
            </w:r>
          </w:p>
        </w:tc>
        <w:tc>
          <w:tcPr>
            <w:tcW w:w="1445" w:type="pct"/>
          </w:tcPr>
          <w:p w:rsidR="0028055A" w:rsidRDefault="0028055A" w:rsidP="009058F2">
            <w:pPr>
              <w:cnfStyle w:val="000000010000" w:firstRow="0" w:lastRow="0" w:firstColumn="0" w:lastColumn="0" w:oddVBand="0" w:evenVBand="0" w:oddHBand="0" w:evenHBand="1" w:firstRowFirstColumn="0" w:firstRowLastColumn="0" w:lastRowFirstColumn="0" w:lastRowLastColumn="0"/>
            </w:pPr>
            <w:r>
              <w:t>Correct spelling error</w:t>
            </w:r>
          </w:p>
        </w:tc>
      </w:tr>
      <w:tr w:rsidR="0028055A" w:rsidTr="00B61D9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4F4B0B">
            <w:r>
              <w:t>Fields</w:t>
            </w:r>
          </w:p>
        </w:tc>
        <w:tc>
          <w:tcPr>
            <w:tcW w:w="1153"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Change Element Name</w:t>
            </w:r>
          </w:p>
        </w:tc>
        <w:tc>
          <w:tcPr>
            <w:tcW w:w="897"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BaseCatagoryXMLName</w:t>
            </w:r>
          </w:p>
        </w:tc>
        <w:tc>
          <w:tcPr>
            <w:tcW w:w="900"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BaseCategoryXMLName</w:t>
            </w:r>
          </w:p>
        </w:tc>
        <w:tc>
          <w:tcPr>
            <w:tcW w:w="1445" w:type="pct"/>
          </w:tcPr>
          <w:p w:rsidR="0028055A" w:rsidRDefault="0028055A" w:rsidP="009058F2">
            <w:pPr>
              <w:cnfStyle w:val="000000100000" w:firstRow="0" w:lastRow="0" w:firstColumn="0" w:lastColumn="0" w:oddVBand="0" w:evenVBand="0" w:oddHBand="1" w:evenHBand="0" w:firstRowFirstColumn="0" w:firstRowLastColumn="0" w:lastRowFirstColumn="0" w:lastRowLastColumn="0"/>
            </w:pPr>
            <w:r>
              <w:t>Correct cpelling error</w:t>
            </w:r>
          </w:p>
        </w:tc>
      </w:tr>
      <w:tr w:rsidR="000C1DA2" w:rsidTr="004F4B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0C1DA2" w:rsidRDefault="000C1DA2" w:rsidP="004F4B0B">
            <w:r>
              <w:t>Fields</w:t>
            </w:r>
          </w:p>
        </w:tc>
        <w:tc>
          <w:tcPr>
            <w:tcW w:w="1153" w:type="pct"/>
          </w:tcPr>
          <w:p w:rsidR="000C1DA2" w:rsidRDefault="000C1DA2" w:rsidP="004F4B0B">
            <w:pPr>
              <w:cnfStyle w:val="000000010000" w:firstRow="0" w:lastRow="0" w:firstColumn="0" w:lastColumn="0" w:oddVBand="0" w:evenVBand="0" w:oddHBand="0" w:evenHBand="1" w:firstRowFirstColumn="0" w:firstRowLastColumn="0" w:lastRowFirstColumn="0" w:lastRowLastColumn="0"/>
            </w:pPr>
            <w:r>
              <w:t>Change Element Name</w:t>
            </w:r>
          </w:p>
        </w:tc>
        <w:tc>
          <w:tcPr>
            <w:tcW w:w="897" w:type="pct"/>
          </w:tcPr>
          <w:p w:rsidR="000C1DA2" w:rsidRDefault="000C1DA2" w:rsidP="004F4B0B">
            <w:pPr>
              <w:cnfStyle w:val="000000010000" w:firstRow="0" w:lastRow="0" w:firstColumn="0" w:lastColumn="0" w:oddVBand="0" w:evenVBand="0" w:oddHBand="0" w:evenHBand="1" w:firstRowFirstColumn="0" w:firstRowLastColumn="0" w:lastRowFirstColumn="0" w:lastRowLastColumn="0"/>
            </w:pPr>
            <w:r>
              <w:t>Desc</w:t>
            </w:r>
          </w:p>
        </w:tc>
        <w:tc>
          <w:tcPr>
            <w:tcW w:w="900" w:type="pct"/>
          </w:tcPr>
          <w:p w:rsidR="000C1DA2" w:rsidRDefault="000C1DA2" w:rsidP="004F4B0B">
            <w:pPr>
              <w:cnfStyle w:val="000000010000" w:firstRow="0" w:lastRow="0" w:firstColumn="0" w:lastColumn="0" w:oddVBand="0" w:evenVBand="0" w:oddHBand="0" w:evenHBand="1" w:firstRowFirstColumn="0" w:firstRowLastColumn="0" w:lastRowFirstColumn="0" w:lastRowLastColumn="0"/>
            </w:pPr>
            <w:r>
              <w:t>Description</w:t>
            </w:r>
          </w:p>
        </w:tc>
        <w:tc>
          <w:tcPr>
            <w:tcW w:w="1445" w:type="pct"/>
          </w:tcPr>
          <w:p w:rsidR="000C1DA2" w:rsidRDefault="000C1DA2" w:rsidP="004F4B0B">
            <w:pPr>
              <w:cnfStyle w:val="000000010000" w:firstRow="0" w:lastRow="0" w:firstColumn="0" w:lastColumn="0" w:oddVBand="0" w:evenVBand="0" w:oddHBand="0" w:evenHBand="1" w:firstRowFirstColumn="0" w:firstRowLastColumn="0" w:lastRowFirstColumn="0" w:lastRowLastColumn="0"/>
            </w:pPr>
            <w:r>
              <w:t>Consistency</w:t>
            </w:r>
          </w:p>
        </w:tc>
      </w:tr>
      <w:tr w:rsidR="0028055A" w:rsidTr="00B6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4F4B0B">
            <w:r>
              <w:lastRenderedPageBreak/>
              <w:t>Fields</w:t>
            </w:r>
          </w:p>
        </w:tc>
        <w:tc>
          <w:tcPr>
            <w:tcW w:w="1153"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Change Element Name</w:t>
            </w:r>
          </w:p>
        </w:tc>
        <w:tc>
          <w:tcPr>
            <w:tcW w:w="897"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UsesEnumsFromTag</w:t>
            </w:r>
          </w:p>
        </w:tc>
        <w:tc>
          <w:tcPr>
            <w:tcW w:w="900"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EnumDatatype</w:t>
            </w:r>
          </w:p>
        </w:tc>
        <w:tc>
          <w:tcPr>
            <w:tcW w:w="1445"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Conceptual change – capturing fact that fields created to circumvent within-message tag# usage requirements are actually representations of the other field as opposed to just using enums.</w:t>
            </w:r>
          </w:p>
        </w:tc>
      </w:tr>
      <w:tr w:rsidR="0028055A" w:rsidTr="00B61D9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503539">
            <w:r>
              <w:t>Fields</w:t>
            </w:r>
          </w:p>
        </w:tc>
        <w:tc>
          <w:tcPr>
            <w:tcW w:w="1153" w:type="pct"/>
          </w:tcPr>
          <w:p w:rsidR="0028055A" w:rsidRDefault="0028055A" w:rsidP="00503539">
            <w:pPr>
              <w:cnfStyle w:val="000000010000" w:firstRow="0" w:lastRow="0" w:firstColumn="0" w:lastColumn="0" w:oddVBand="0" w:evenVBand="0" w:oddHBand="0" w:evenHBand="1" w:firstRowFirstColumn="0" w:firstRowLastColumn="0" w:lastRowFirstColumn="0" w:lastRowLastColumn="0"/>
            </w:pPr>
            <w:r>
              <w:t>Copy contents from old to new</w:t>
            </w:r>
          </w:p>
        </w:tc>
        <w:tc>
          <w:tcPr>
            <w:tcW w:w="897" w:type="pct"/>
          </w:tcPr>
          <w:p w:rsidR="0028055A" w:rsidRDefault="0028055A" w:rsidP="00503539">
            <w:pPr>
              <w:cnfStyle w:val="000000010000" w:firstRow="0" w:lastRow="0" w:firstColumn="0" w:lastColumn="0" w:oddVBand="0" w:evenVBand="0" w:oddHBand="0" w:evenHBand="1" w:firstRowFirstColumn="0" w:firstRowLastColumn="0" w:lastRowFirstColumn="0" w:lastRowLastColumn="0"/>
            </w:pPr>
            <w:r>
              <w:t>OverrideXMLName</w:t>
            </w:r>
          </w:p>
        </w:tc>
        <w:tc>
          <w:tcPr>
            <w:tcW w:w="900" w:type="pct"/>
          </w:tcPr>
          <w:p w:rsidR="0028055A" w:rsidRDefault="0028055A" w:rsidP="00503539">
            <w:pPr>
              <w:cnfStyle w:val="000000010000" w:firstRow="0" w:lastRow="0" w:firstColumn="0" w:lastColumn="0" w:oddVBand="0" w:evenVBand="0" w:oddHBand="0" w:evenHBand="1" w:firstRowFirstColumn="0" w:firstRowLastColumn="0" w:lastRowFirstColumn="0" w:lastRowLastColumn="0"/>
            </w:pPr>
            <w:r>
              <w:t>AbbrName</w:t>
            </w:r>
          </w:p>
        </w:tc>
        <w:tc>
          <w:tcPr>
            <w:tcW w:w="1445" w:type="pct"/>
          </w:tcPr>
          <w:p w:rsidR="0028055A" w:rsidRDefault="0028055A" w:rsidP="009058F2">
            <w:pPr>
              <w:cnfStyle w:val="000000010000" w:firstRow="0" w:lastRow="0" w:firstColumn="0" w:lastColumn="0" w:oddVBand="0" w:evenVBand="0" w:oddHBand="0" w:evenHBand="1" w:firstRowFirstColumn="0" w:firstRowLastColumn="0" w:lastRowFirstColumn="0" w:lastRowLastColumn="0"/>
            </w:pPr>
            <w:r>
              <w:t>Simplification</w:t>
            </w:r>
          </w:p>
        </w:tc>
      </w:tr>
      <w:tr w:rsidR="0028055A" w:rsidTr="00B6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
              <w:t>Fields</w:t>
            </w:r>
          </w:p>
        </w:tc>
        <w:tc>
          <w:tcPr>
            <w:tcW w:w="1153" w:type="pct"/>
          </w:tcPr>
          <w:p w:rsidR="0028055A" w:rsidRDefault="0028055A">
            <w:pPr>
              <w:cnfStyle w:val="000000100000" w:firstRow="0" w:lastRow="0" w:firstColumn="0" w:lastColumn="0" w:oddVBand="0" w:evenVBand="0" w:oddHBand="1" w:evenHBand="0" w:firstRowFirstColumn="0" w:firstRowLastColumn="0" w:lastRowFirstColumn="0" w:lastRowLastColumn="0"/>
            </w:pPr>
            <w:r>
              <w:t>Remove Element</w:t>
            </w:r>
          </w:p>
        </w:tc>
        <w:tc>
          <w:tcPr>
            <w:tcW w:w="897" w:type="pct"/>
          </w:tcPr>
          <w:p w:rsidR="0028055A" w:rsidRDefault="0028055A" w:rsidP="00503539">
            <w:pPr>
              <w:cnfStyle w:val="000000100000" w:firstRow="0" w:lastRow="0" w:firstColumn="0" w:lastColumn="0" w:oddVBand="0" w:evenVBand="0" w:oddHBand="1" w:evenHBand="0" w:firstRowFirstColumn="0" w:firstRowLastColumn="0" w:lastRowFirstColumn="0" w:lastRowLastColumn="0"/>
            </w:pPr>
            <w:r>
              <w:t>OverrideXMLName</w:t>
            </w:r>
          </w:p>
        </w:tc>
        <w:tc>
          <w:tcPr>
            <w:tcW w:w="900" w:type="pct"/>
          </w:tcPr>
          <w:p w:rsidR="0028055A" w:rsidRDefault="0028055A">
            <w:pPr>
              <w:cnfStyle w:val="000000100000" w:firstRow="0" w:lastRow="0" w:firstColumn="0" w:lastColumn="0" w:oddVBand="0" w:evenVBand="0" w:oddHBand="1" w:evenHBand="0" w:firstRowFirstColumn="0" w:firstRowLastColumn="0" w:lastRowFirstColumn="0" w:lastRowLastColumn="0"/>
            </w:pPr>
          </w:p>
        </w:tc>
        <w:tc>
          <w:tcPr>
            <w:tcW w:w="1445" w:type="pct"/>
          </w:tcPr>
          <w:p w:rsidR="0028055A" w:rsidRDefault="0028055A">
            <w:pPr>
              <w:cnfStyle w:val="000000100000" w:firstRow="0" w:lastRow="0" w:firstColumn="0" w:lastColumn="0" w:oddVBand="0" w:evenVBand="0" w:oddHBand="1" w:evenHBand="0" w:firstRowFirstColumn="0" w:firstRowLastColumn="0" w:lastRowFirstColumn="0" w:lastRowLastColumn="0"/>
            </w:pPr>
            <w:r>
              <w:t>Simplification, field no longer needed; field originally were used when repository was first created to override automatically generated names that were deemed awkward or undesirable. We no longer autogenerate names.</w:t>
            </w:r>
          </w:p>
        </w:tc>
      </w:tr>
      <w:tr w:rsidR="0028055A" w:rsidTr="00B61D95">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4F4B0B">
            <w:r>
              <w:t>MsgContents</w:t>
            </w:r>
          </w:p>
        </w:tc>
        <w:tc>
          <w:tcPr>
            <w:tcW w:w="1153"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Change Element Name</w:t>
            </w:r>
          </w:p>
        </w:tc>
        <w:tc>
          <w:tcPr>
            <w:tcW w:w="897"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dataroot</w:t>
            </w:r>
          </w:p>
        </w:tc>
        <w:tc>
          <w:tcPr>
            <w:tcW w:w="900"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MsgContents</w:t>
            </w:r>
          </w:p>
        </w:tc>
        <w:tc>
          <w:tcPr>
            <w:tcW w:w="1445" w:type="pct"/>
          </w:tcPr>
          <w:p w:rsidR="0028055A" w:rsidRDefault="0028055A" w:rsidP="004F4B0B">
            <w:pPr>
              <w:cnfStyle w:val="000000010000" w:firstRow="0" w:lastRow="0" w:firstColumn="0" w:lastColumn="0" w:oddVBand="0" w:evenVBand="0" w:oddHBand="0" w:evenHBand="1" w:firstRowFirstColumn="0" w:firstRowLastColumn="0" w:lastRowFirstColumn="0" w:lastRowLastColumn="0"/>
            </w:pPr>
            <w:r>
              <w:t>Change to meaningful name</w:t>
            </w:r>
          </w:p>
        </w:tc>
      </w:tr>
      <w:tr w:rsidR="0028055A" w:rsidTr="00B61D95">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8055A" w:rsidRDefault="0028055A" w:rsidP="004F4B0B">
            <w:r>
              <w:t>MsgContents</w:t>
            </w:r>
          </w:p>
        </w:tc>
        <w:tc>
          <w:tcPr>
            <w:tcW w:w="1153"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Change Element Name</w:t>
            </w:r>
          </w:p>
        </w:tc>
        <w:tc>
          <w:tcPr>
            <w:tcW w:w="897"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MsgContents</w:t>
            </w:r>
          </w:p>
        </w:tc>
        <w:tc>
          <w:tcPr>
            <w:tcW w:w="900"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MsgContent</w:t>
            </w:r>
          </w:p>
        </w:tc>
        <w:tc>
          <w:tcPr>
            <w:tcW w:w="1445" w:type="pct"/>
          </w:tcPr>
          <w:p w:rsidR="0028055A" w:rsidRDefault="0028055A" w:rsidP="004F4B0B">
            <w:pPr>
              <w:cnfStyle w:val="000000100000" w:firstRow="0" w:lastRow="0" w:firstColumn="0" w:lastColumn="0" w:oddVBand="0" w:evenVBand="0" w:oddHBand="1" w:evenHBand="0" w:firstRowFirstColumn="0" w:firstRowLastColumn="0" w:lastRowFirstColumn="0" w:lastRowLastColumn="0"/>
            </w:pPr>
            <w:r>
              <w:t>Plural -&gt; singular consistency</w:t>
            </w:r>
          </w:p>
        </w:tc>
      </w:tr>
      <w:tr w:rsidR="0028055A" w:rsidRPr="00795FAD" w:rsidTr="00B61D95">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4F4B0B">
            <w:pPr>
              <w:spacing w:after="200" w:line="276" w:lineRule="auto"/>
            </w:pPr>
            <w:r w:rsidRPr="00795FAD">
              <w:t>MsgContents</w:t>
            </w:r>
          </w:p>
        </w:tc>
        <w:tc>
          <w:tcPr>
            <w:tcW w:w="1153" w:type="pct"/>
          </w:tcPr>
          <w:p w:rsidR="0028055A" w:rsidRPr="00795FAD" w:rsidRDefault="0028055A"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Change Element Name</w:t>
            </w:r>
          </w:p>
        </w:tc>
        <w:tc>
          <w:tcPr>
            <w:tcW w:w="897" w:type="pct"/>
          </w:tcPr>
          <w:p w:rsidR="0028055A" w:rsidRPr="00795FAD" w:rsidRDefault="0028055A"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MsgID</w:t>
            </w:r>
          </w:p>
        </w:tc>
        <w:tc>
          <w:tcPr>
            <w:tcW w:w="900" w:type="pct"/>
          </w:tcPr>
          <w:p w:rsidR="0028055A" w:rsidRPr="00795FAD" w:rsidRDefault="0028055A"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ComponentID</w:t>
            </w:r>
          </w:p>
        </w:tc>
        <w:tc>
          <w:tcPr>
            <w:tcW w:w="1445" w:type="pct"/>
          </w:tcPr>
          <w:p w:rsidR="0028055A" w:rsidRPr="00795FAD" w:rsidRDefault="0028055A" w:rsidP="004F4B0B">
            <w:pPr>
              <w:cnfStyle w:val="000000010000" w:firstRow="0" w:lastRow="0" w:firstColumn="0" w:lastColumn="0" w:oddVBand="0" w:evenVBand="0" w:oddHBand="0" w:evenHBand="1" w:firstRowFirstColumn="0" w:firstRowLastColumn="0" w:lastRowFirstColumn="0" w:lastRowLastColumn="0"/>
            </w:pPr>
            <w:r w:rsidRPr="00795FAD">
              <w:t>Consistency</w:t>
            </w:r>
          </w:p>
        </w:tc>
      </w:tr>
      <w:tr w:rsidR="0028055A" w:rsidRPr="00795FAD" w:rsidTr="00B61D95">
        <w:trPr>
          <w:cnfStyle w:val="000000100000" w:firstRow="0" w:lastRow="0" w:firstColumn="0" w:lastColumn="0" w:oddVBand="0" w:evenVBand="0" w:oddHBand="1" w:evenHBand="0" w:firstRowFirstColumn="0" w:firstRowLastColumn="0" w:lastRowFirstColumn="0" w:lastRowLastColumn="0"/>
          <w:ins w:id="75" w:author=" Jim Northey" w:date="2010-02-15T16:19: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pPr>
              <w:rPr>
                <w:ins w:id="76" w:author=" Jim Northey" w:date="2010-02-15T16:19:00Z"/>
              </w:rPr>
            </w:pPr>
            <w:ins w:id="77" w:author=" Jim Northey" w:date="2010-02-15T16:20:00Z">
              <w:r w:rsidRPr="00795FAD">
                <w:t>MsgType</w:t>
              </w:r>
            </w:ins>
          </w:p>
        </w:tc>
        <w:tc>
          <w:tcPr>
            <w:tcW w:w="1153"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rPr>
                <w:ins w:id="78" w:author=" Jim Northey" w:date="2010-02-15T16:19:00Z"/>
              </w:rPr>
            </w:pPr>
            <w:ins w:id="79" w:author=" Jim Northey" w:date="2010-02-15T16:20:00Z">
              <w:r w:rsidRPr="00795FAD">
                <w:t>Rename File</w:t>
              </w:r>
            </w:ins>
          </w:p>
        </w:tc>
        <w:tc>
          <w:tcPr>
            <w:tcW w:w="897" w:type="pct"/>
          </w:tcPr>
          <w:p w:rsidR="0028055A" w:rsidRPr="00795FAD" w:rsidRDefault="0028055A" w:rsidP="00503539">
            <w:pPr>
              <w:cnfStyle w:val="000000100000" w:firstRow="0" w:lastRow="0" w:firstColumn="0" w:lastColumn="0" w:oddVBand="0" w:evenVBand="0" w:oddHBand="1" w:evenHBand="0" w:firstRowFirstColumn="0" w:firstRowLastColumn="0" w:lastRowFirstColumn="0" w:lastRowLastColumn="0"/>
              <w:rPr>
                <w:ins w:id="80" w:author=" Jim Northey" w:date="2010-02-15T16:19:00Z"/>
              </w:rPr>
            </w:pPr>
            <w:ins w:id="81" w:author=" Jim Northey" w:date="2010-02-15T16:20:00Z">
              <w:r w:rsidRPr="00795FAD">
                <w:t>MsgType</w:t>
              </w:r>
            </w:ins>
          </w:p>
        </w:tc>
        <w:tc>
          <w:tcPr>
            <w:tcW w:w="900"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rPr>
                <w:ins w:id="82" w:author=" Jim Northey" w:date="2010-02-15T16:19:00Z"/>
              </w:rPr>
            </w:pPr>
            <w:ins w:id="83" w:author=" Jim Northey" w:date="2010-02-15T16:20:00Z">
              <w:r w:rsidRPr="00795FAD">
                <w:t>Messages</w:t>
              </w:r>
            </w:ins>
          </w:p>
        </w:tc>
        <w:tc>
          <w:tcPr>
            <w:tcW w:w="1445"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rPr>
                <w:ins w:id="84" w:author=" Jim Northey" w:date="2010-02-15T16:19:00Z"/>
              </w:rPr>
            </w:pPr>
            <w:ins w:id="85" w:author=" Jim Northey" w:date="2010-02-15T16:20:00Z">
              <w:r w:rsidRPr="00795FAD">
                <w:t>Improved naming</w:t>
              </w:r>
            </w:ins>
          </w:p>
        </w:tc>
      </w:tr>
      <w:tr w:rsidR="0028055A" w:rsidRPr="00795FAD" w:rsidTr="00B61D95">
        <w:trPr>
          <w:cnfStyle w:val="000000010000" w:firstRow="0" w:lastRow="0" w:firstColumn="0" w:lastColumn="0" w:oddVBand="0" w:evenVBand="0" w:oddHBand="0" w:evenHBand="1" w:firstRowFirstColumn="0" w:firstRowLastColumn="0" w:lastRowFirstColumn="0" w:lastRowLastColumn="0"/>
          <w:ins w:id="86" w:author=" Jim Northey" w:date="2010-02-15T16:20: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pPr>
              <w:rPr>
                <w:ins w:id="87" w:author=" Jim Northey" w:date="2010-02-15T16:20:00Z"/>
              </w:rPr>
            </w:pPr>
            <w:ins w:id="88" w:author=" Jim Northey" w:date="2010-02-15T16:21:00Z">
              <w:r w:rsidRPr="00795FAD">
                <w:t>MsgType</w:t>
              </w:r>
            </w:ins>
          </w:p>
        </w:tc>
        <w:tc>
          <w:tcPr>
            <w:tcW w:w="1153"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rPr>
                <w:ins w:id="89" w:author=" Jim Northey" w:date="2010-02-15T16:20:00Z"/>
              </w:rPr>
            </w:pPr>
            <w:ins w:id="90" w:author=" Jim Northey" w:date="2010-02-15T16:21:00Z">
              <w:r w:rsidRPr="00795FAD">
                <w:t>Change Element Name</w:t>
              </w:r>
            </w:ins>
          </w:p>
        </w:tc>
        <w:tc>
          <w:tcPr>
            <w:tcW w:w="897" w:type="pct"/>
          </w:tcPr>
          <w:p w:rsidR="0028055A" w:rsidRPr="00795FAD" w:rsidRDefault="0028055A" w:rsidP="00503539">
            <w:pPr>
              <w:cnfStyle w:val="000000010000" w:firstRow="0" w:lastRow="0" w:firstColumn="0" w:lastColumn="0" w:oddVBand="0" w:evenVBand="0" w:oddHBand="0" w:evenHBand="1" w:firstRowFirstColumn="0" w:firstRowLastColumn="0" w:lastRowFirstColumn="0" w:lastRowLastColumn="0"/>
              <w:rPr>
                <w:ins w:id="91" w:author=" Jim Northey" w:date="2010-02-15T16:20:00Z"/>
              </w:rPr>
            </w:pPr>
            <w:ins w:id="92" w:author=" Jim Northey" w:date="2010-02-15T16:21:00Z">
              <w:r w:rsidRPr="00795FAD">
                <w:t>dataroot</w:t>
              </w:r>
            </w:ins>
          </w:p>
        </w:tc>
        <w:tc>
          <w:tcPr>
            <w:tcW w:w="900"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rPr>
                <w:ins w:id="93" w:author=" Jim Northey" w:date="2010-02-15T16:20:00Z"/>
              </w:rPr>
            </w:pPr>
            <w:ins w:id="94" w:author=" Jim Northey" w:date="2010-02-15T16:21:00Z">
              <w:r w:rsidRPr="00795FAD">
                <w:t>Messages</w:t>
              </w:r>
            </w:ins>
          </w:p>
        </w:tc>
        <w:tc>
          <w:tcPr>
            <w:tcW w:w="1445"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rPr>
                <w:ins w:id="95" w:author=" Jim Northey" w:date="2010-02-15T16:20:00Z"/>
              </w:rPr>
            </w:pPr>
            <w:r>
              <w:t>Change to meaningful name</w:t>
            </w:r>
          </w:p>
        </w:tc>
      </w:tr>
      <w:tr w:rsidR="0028055A" w:rsidRPr="00795FAD" w:rsidTr="00B61D95">
        <w:trPr>
          <w:cnfStyle w:val="000000100000" w:firstRow="0" w:lastRow="0" w:firstColumn="0" w:lastColumn="0" w:oddVBand="0" w:evenVBand="0" w:oddHBand="1" w:evenHBand="0" w:firstRowFirstColumn="0" w:firstRowLastColumn="0" w:lastRowFirstColumn="0" w:lastRowLastColumn="0"/>
          <w:ins w:id="96" w:author=" Jim Northey" w:date="2010-02-15T16:22: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pPr>
              <w:rPr>
                <w:ins w:id="97" w:author=" Jim Northey" w:date="2010-02-15T16:22:00Z"/>
              </w:rPr>
            </w:pPr>
            <w:ins w:id="98" w:author=" Jim Northey" w:date="2010-02-15T16:22:00Z">
              <w:r w:rsidRPr="00795FAD">
                <w:t>MsgType</w:t>
              </w:r>
            </w:ins>
          </w:p>
        </w:tc>
        <w:tc>
          <w:tcPr>
            <w:tcW w:w="1153"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rPr>
                <w:ins w:id="99" w:author=" Jim Northey" w:date="2010-02-15T16:22:00Z"/>
              </w:rPr>
            </w:pPr>
            <w:ins w:id="100" w:author=" Jim Northey" w:date="2010-02-15T16:22:00Z">
              <w:r w:rsidRPr="00795FAD">
                <w:t>Change Element Name</w:t>
              </w:r>
            </w:ins>
          </w:p>
        </w:tc>
        <w:tc>
          <w:tcPr>
            <w:tcW w:w="897" w:type="pct"/>
          </w:tcPr>
          <w:p w:rsidR="0028055A" w:rsidRPr="00795FAD" w:rsidRDefault="009A17A6" w:rsidP="00503539">
            <w:pPr>
              <w:cnfStyle w:val="000000100000" w:firstRow="0" w:lastRow="0" w:firstColumn="0" w:lastColumn="0" w:oddVBand="0" w:evenVBand="0" w:oddHBand="1" w:evenHBand="0" w:firstRowFirstColumn="0" w:firstRowLastColumn="0" w:lastRowFirstColumn="0" w:lastRowLastColumn="0"/>
              <w:rPr>
                <w:ins w:id="101" w:author=" Jim Northey" w:date="2010-02-15T16:22:00Z"/>
              </w:rPr>
            </w:pPr>
            <w:r>
              <w:t>dataroot/</w:t>
            </w:r>
            <w:ins w:id="102" w:author=" Jim Northey" w:date="2010-02-15T16:22:00Z">
              <w:r w:rsidR="0028055A" w:rsidRPr="00795FAD">
                <w:t>MsgType</w:t>
              </w:r>
            </w:ins>
          </w:p>
        </w:tc>
        <w:tc>
          <w:tcPr>
            <w:tcW w:w="900" w:type="pct"/>
          </w:tcPr>
          <w:p w:rsidR="0028055A" w:rsidRPr="00795FAD" w:rsidRDefault="009A17A6">
            <w:pPr>
              <w:cnfStyle w:val="000000100000" w:firstRow="0" w:lastRow="0" w:firstColumn="0" w:lastColumn="0" w:oddVBand="0" w:evenVBand="0" w:oddHBand="1" w:evenHBand="0" w:firstRowFirstColumn="0" w:firstRowLastColumn="0" w:lastRowFirstColumn="0" w:lastRowLastColumn="0"/>
              <w:rPr>
                <w:ins w:id="103" w:author=" Jim Northey" w:date="2010-02-15T16:22:00Z"/>
              </w:rPr>
            </w:pPr>
            <w:r>
              <w:t>Messages/</w:t>
            </w:r>
            <w:ins w:id="104" w:author=" Jim Northey" w:date="2010-02-15T16:22:00Z">
              <w:r w:rsidR="0028055A" w:rsidRPr="00795FAD">
                <w:t>Message</w:t>
              </w:r>
            </w:ins>
          </w:p>
        </w:tc>
        <w:tc>
          <w:tcPr>
            <w:tcW w:w="1445"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rPr>
                <w:ins w:id="105" w:author=" Jim Northey" w:date="2010-02-15T16:22:00Z"/>
              </w:rPr>
            </w:pPr>
            <w:ins w:id="106" w:author=" Jim Northey" w:date="2010-02-15T16:22:00Z">
              <w:r w:rsidRPr="00795FAD">
                <w:t>Improvement</w:t>
              </w:r>
            </w:ins>
          </w:p>
        </w:tc>
      </w:tr>
      <w:tr w:rsidR="000C1DA2" w:rsidRPr="00795FAD" w:rsidTr="00B61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7B5935">
            <w:pPr>
              <w:spacing w:after="200" w:line="276" w:lineRule="auto"/>
            </w:pPr>
            <w:ins w:id="107" w:author="Windows User" w:date="2010-03-17T21:56:00Z">
              <w:r w:rsidRPr="00795FAD">
                <w:t>MsgType</w:t>
              </w:r>
            </w:ins>
          </w:p>
        </w:tc>
        <w:tc>
          <w:tcPr>
            <w:tcW w:w="1153" w:type="pct"/>
          </w:tcPr>
          <w:p w:rsidR="0028055A" w:rsidRPr="00795FAD" w:rsidRDefault="0028055A" w:rsidP="007B5935">
            <w:pPr>
              <w:spacing w:after="200" w:line="276" w:lineRule="auto"/>
              <w:cnfStyle w:val="000000010000" w:firstRow="0" w:lastRow="0" w:firstColumn="0" w:lastColumn="0" w:oddVBand="0" w:evenVBand="0" w:oddHBand="0" w:evenHBand="1" w:firstRowFirstColumn="0" w:firstRowLastColumn="0" w:lastRowFirstColumn="0" w:lastRowLastColumn="0"/>
            </w:pPr>
            <w:ins w:id="108" w:author="Windows User" w:date="2010-03-17T21:56:00Z">
              <w:r w:rsidRPr="00795FAD">
                <w:t>Change Element Name</w:t>
              </w:r>
            </w:ins>
          </w:p>
        </w:tc>
        <w:tc>
          <w:tcPr>
            <w:tcW w:w="897" w:type="pct"/>
          </w:tcPr>
          <w:p w:rsidR="0028055A" w:rsidRPr="00795FAD" w:rsidRDefault="0028055A" w:rsidP="007B5935">
            <w:pPr>
              <w:spacing w:after="200" w:line="276" w:lineRule="auto"/>
              <w:cnfStyle w:val="000000010000" w:firstRow="0" w:lastRow="0" w:firstColumn="0" w:lastColumn="0" w:oddVBand="0" w:evenVBand="0" w:oddHBand="0" w:evenHBand="1" w:firstRowFirstColumn="0" w:firstRowLastColumn="0" w:lastRowFirstColumn="0" w:lastRowLastColumn="0"/>
            </w:pPr>
            <w:ins w:id="109" w:author="Windows User" w:date="2010-03-17T21:56:00Z">
              <w:r w:rsidRPr="00795FAD">
                <w:t>MsgID</w:t>
              </w:r>
            </w:ins>
          </w:p>
        </w:tc>
        <w:tc>
          <w:tcPr>
            <w:tcW w:w="900" w:type="pct"/>
          </w:tcPr>
          <w:p w:rsidR="0028055A" w:rsidRPr="00795FAD" w:rsidRDefault="0028055A" w:rsidP="007B5935">
            <w:pPr>
              <w:spacing w:after="200" w:line="276" w:lineRule="auto"/>
              <w:cnfStyle w:val="000000010000" w:firstRow="0" w:lastRow="0" w:firstColumn="0" w:lastColumn="0" w:oddVBand="0" w:evenVBand="0" w:oddHBand="0" w:evenHBand="1" w:firstRowFirstColumn="0" w:firstRowLastColumn="0" w:lastRowFirstColumn="0" w:lastRowLastColumn="0"/>
            </w:pPr>
            <w:ins w:id="110" w:author="Windows User" w:date="2010-03-17T21:56:00Z">
              <w:r w:rsidRPr="00795FAD">
                <w:t>ComponentID</w:t>
              </w:r>
            </w:ins>
          </w:p>
        </w:tc>
        <w:tc>
          <w:tcPr>
            <w:tcW w:w="1445" w:type="pct"/>
          </w:tcPr>
          <w:p w:rsidR="0028055A" w:rsidRPr="00795FAD" w:rsidRDefault="0028055A" w:rsidP="007B5935">
            <w:pPr>
              <w:cnfStyle w:val="000000010000" w:firstRow="0" w:lastRow="0" w:firstColumn="0" w:lastColumn="0" w:oddVBand="0" w:evenVBand="0" w:oddHBand="0" w:evenHBand="1" w:firstRowFirstColumn="0" w:firstRowLastColumn="0" w:lastRowFirstColumn="0" w:lastRowLastColumn="0"/>
            </w:pPr>
            <w:ins w:id="111" w:author="Windows User" w:date="2010-03-17T21:56:00Z">
              <w:r w:rsidRPr="00795FAD">
                <w:t>Improvement</w:t>
              </w:r>
            </w:ins>
          </w:p>
        </w:tc>
      </w:tr>
      <w:tr w:rsidR="000C1DA2" w:rsidRPr="00795FAD" w:rsidTr="004F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0C1DA2" w:rsidRPr="00795FAD" w:rsidRDefault="000C1DA2" w:rsidP="004F4B0B">
            <w:pPr>
              <w:spacing w:after="200" w:line="276" w:lineRule="auto"/>
            </w:pPr>
            <w:r w:rsidRPr="00795FAD">
              <w:t>MsgType</w:t>
            </w:r>
          </w:p>
        </w:tc>
        <w:tc>
          <w:tcPr>
            <w:tcW w:w="1153" w:type="pct"/>
          </w:tcPr>
          <w:p w:rsidR="000C1DA2" w:rsidRPr="00795FAD" w:rsidRDefault="000C1DA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Change Element Name</w:t>
            </w:r>
          </w:p>
        </w:tc>
        <w:tc>
          <w:tcPr>
            <w:tcW w:w="897" w:type="pct"/>
          </w:tcPr>
          <w:p w:rsidR="000C1DA2" w:rsidRPr="00795FAD" w:rsidRDefault="000C1DA2" w:rsidP="004F4B0B">
            <w:pPr>
              <w:spacing w:after="200" w:line="276" w:lineRule="auto"/>
              <w:cnfStyle w:val="000000100000" w:firstRow="0" w:lastRow="0" w:firstColumn="0" w:lastColumn="0" w:oddVBand="0" w:evenVBand="0" w:oddHBand="1" w:evenHBand="0" w:firstRowFirstColumn="0" w:firstRowLastColumn="0" w:lastRowFirstColumn="0" w:lastRowLastColumn="0"/>
            </w:pPr>
            <w:r>
              <w:t>ComponentType</w:t>
            </w:r>
          </w:p>
        </w:tc>
        <w:tc>
          <w:tcPr>
            <w:tcW w:w="900" w:type="pct"/>
          </w:tcPr>
          <w:p w:rsidR="000C1DA2" w:rsidRPr="00795FAD" w:rsidRDefault="000C1DA2" w:rsidP="004F4B0B">
            <w:pPr>
              <w:spacing w:after="200" w:line="276" w:lineRule="auto"/>
              <w:cnfStyle w:val="000000100000" w:firstRow="0" w:lastRow="0" w:firstColumn="0" w:lastColumn="0" w:oddVBand="0" w:evenVBand="0" w:oddHBand="1" w:evenHBand="0" w:firstRowFirstColumn="0" w:firstRowLastColumn="0" w:lastRowFirstColumn="0" w:lastRowLastColumn="0"/>
            </w:pPr>
            <w:r>
              <w:t>Type</w:t>
            </w:r>
          </w:p>
        </w:tc>
        <w:tc>
          <w:tcPr>
            <w:tcW w:w="1445" w:type="pct"/>
          </w:tcPr>
          <w:p w:rsidR="000C1DA2" w:rsidRPr="00795FAD" w:rsidRDefault="000C1DA2" w:rsidP="004F4B0B">
            <w:pPr>
              <w:spacing w:after="200" w:line="276" w:lineRule="auto"/>
              <w:cnfStyle w:val="000000100000" w:firstRow="0" w:lastRow="0" w:firstColumn="0" w:lastColumn="0" w:oddVBand="0" w:evenVBand="0" w:oddHBand="1" w:evenHBand="0" w:firstRowFirstColumn="0" w:firstRowLastColumn="0" w:lastRowFirstColumn="0" w:lastRowLastColumn="0"/>
            </w:pPr>
            <w:r w:rsidRPr="00795FAD">
              <w:t>Consistency</w:t>
            </w:r>
          </w:p>
        </w:tc>
      </w:tr>
      <w:tr w:rsidR="000C1DA2" w:rsidRPr="00795FAD" w:rsidTr="004F4B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0C1DA2" w:rsidRPr="00795FAD" w:rsidRDefault="000C1DA2" w:rsidP="004F4B0B">
            <w:pPr>
              <w:spacing w:after="200" w:line="276" w:lineRule="auto"/>
            </w:pPr>
            <w:r w:rsidRPr="00795FAD">
              <w:t>MsgType</w:t>
            </w:r>
          </w:p>
        </w:tc>
        <w:tc>
          <w:tcPr>
            <w:tcW w:w="1153" w:type="pct"/>
          </w:tcPr>
          <w:p w:rsidR="000C1DA2" w:rsidRPr="00795FAD" w:rsidRDefault="000C1DA2"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Change Element Name</w:t>
            </w:r>
          </w:p>
        </w:tc>
        <w:tc>
          <w:tcPr>
            <w:tcW w:w="897" w:type="pct"/>
          </w:tcPr>
          <w:p w:rsidR="000C1DA2" w:rsidRPr="00795FAD" w:rsidRDefault="000C1DA2" w:rsidP="004F4B0B">
            <w:pPr>
              <w:spacing w:after="200" w:line="276" w:lineRule="auto"/>
              <w:cnfStyle w:val="000000010000" w:firstRow="0" w:lastRow="0" w:firstColumn="0" w:lastColumn="0" w:oddVBand="0" w:evenVBand="0" w:oddHBand="0" w:evenHBand="1" w:firstRowFirstColumn="0" w:firstRowLastColumn="0" w:lastRowFirstColumn="0" w:lastRowLastColumn="0"/>
            </w:pPr>
            <w:r>
              <w:t>MessageName</w:t>
            </w:r>
          </w:p>
        </w:tc>
        <w:tc>
          <w:tcPr>
            <w:tcW w:w="900" w:type="pct"/>
          </w:tcPr>
          <w:p w:rsidR="000C1DA2" w:rsidRPr="00795FAD" w:rsidRDefault="000C1DA2" w:rsidP="004F4B0B">
            <w:pPr>
              <w:spacing w:after="200" w:line="276" w:lineRule="auto"/>
              <w:cnfStyle w:val="000000010000" w:firstRow="0" w:lastRow="0" w:firstColumn="0" w:lastColumn="0" w:oddVBand="0" w:evenVBand="0" w:oddHBand="0" w:evenHBand="1" w:firstRowFirstColumn="0" w:firstRowLastColumn="0" w:lastRowFirstColumn="0" w:lastRowLastColumn="0"/>
            </w:pPr>
            <w:r>
              <w:t>Name</w:t>
            </w:r>
          </w:p>
        </w:tc>
        <w:tc>
          <w:tcPr>
            <w:tcW w:w="1445" w:type="pct"/>
          </w:tcPr>
          <w:p w:rsidR="000C1DA2" w:rsidRPr="00795FAD" w:rsidRDefault="000C1DA2" w:rsidP="004F4B0B">
            <w:pPr>
              <w:spacing w:after="200" w:line="276" w:lineRule="auto"/>
              <w:cnfStyle w:val="000000010000" w:firstRow="0" w:lastRow="0" w:firstColumn="0" w:lastColumn="0" w:oddVBand="0" w:evenVBand="0" w:oddHBand="0" w:evenHBand="1" w:firstRowFirstColumn="0" w:firstRowLastColumn="0" w:lastRowFirstColumn="0" w:lastRowLastColumn="0"/>
            </w:pPr>
            <w:r w:rsidRPr="00795FAD">
              <w:t>Consistency</w:t>
            </w:r>
          </w:p>
        </w:tc>
      </w:tr>
      <w:tr w:rsidR="0028055A" w:rsidRPr="00795FAD" w:rsidTr="00B6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7B5935">
            <w:pPr>
              <w:spacing w:after="200" w:line="276" w:lineRule="auto"/>
            </w:pPr>
            <w:ins w:id="112" w:author="Windows User" w:date="2010-03-17T21:56:00Z">
              <w:r w:rsidRPr="00795FAD">
                <w:t>MsgType</w:t>
              </w:r>
            </w:ins>
          </w:p>
        </w:tc>
        <w:tc>
          <w:tcPr>
            <w:tcW w:w="1153" w:type="pct"/>
          </w:tcPr>
          <w:p w:rsidR="0028055A" w:rsidRPr="00795FAD" w:rsidRDefault="0028055A" w:rsidP="007B5935">
            <w:pPr>
              <w:spacing w:after="200" w:line="276" w:lineRule="auto"/>
              <w:cnfStyle w:val="000000100000" w:firstRow="0" w:lastRow="0" w:firstColumn="0" w:lastColumn="0" w:oddVBand="0" w:evenVBand="0" w:oddHBand="1" w:evenHBand="0" w:firstRowFirstColumn="0" w:firstRowLastColumn="0" w:lastRowFirstColumn="0" w:lastRowLastColumn="0"/>
            </w:pPr>
            <w:ins w:id="113" w:author="Windows User" w:date="2010-03-17T21:56:00Z">
              <w:r w:rsidRPr="00795FAD">
                <w:t>Change Element Name</w:t>
              </w:r>
            </w:ins>
          </w:p>
        </w:tc>
        <w:tc>
          <w:tcPr>
            <w:tcW w:w="897" w:type="pct"/>
          </w:tcPr>
          <w:p w:rsidR="0028055A" w:rsidRPr="00795FAD" w:rsidRDefault="0028055A" w:rsidP="007B5935">
            <w:pPr>
              <w:spacing w:after="200" w:line="276" w:lineRule="auto"/>
              <w:cnfStyle w:val="000000100000" w:firstRow="0" w:lastRow="0" w:firstColumn="0" w:lastColumn="0" w:oddVBand="0" w:evenVBand="0" w:oddHBand="1" w:evenHBand="0" w:firstRowFirstColumn="0" w:firstRowLastColumn="0" w:lastRowFirstColumn="0" w:lastRowLastColumn="0"/>
            </w:pPr>
            <w:ins w:id="114" w:author="Windows User" w:date="2010-03-17T21:56:00Z">
              <w:r w:rsidRPr="00795FAD">
                <w:t>Category</w:t>
              </w:r>
            </w:ins>
          </w:p>
        </w:tc>
        <w:tc>
          <w:tcPr>
            <w:tcW w:w="900" w:type="pct"/>
          </w:tcPr>
          <w:p w:rsidR="0028055A" w:rsidRPr="00795FAD" w:rsidRDefault="0028055A" w:rsidP="007B5935">
            <w:pPr>
              <w:spacing w:after="200" w:line="276" w:lineRule="auto"/>
              <w:cnfStyle w:val="000000100000" w:firstRow="0" w:lastRow="0" w:firstColumn="0" w:lastColumn="0" w:oddVBand="0" w:evenVBand="0" w:oddHBand="1" w:evenHBand="0" w:firstRowFirstColumn="0" w:firstRowLastColumn="0" w:lastRowFirstColumn="0" w:lastRowLastColumn="0"/>
            </w:pPr>
            <w:ins w:id="115" w:author="Windows User" w:date="2010-03-17T21:56:00Z">
              <w:r w:rsidRPr="00795FAD">
                <w:t>CategoryID</w:t>
              </w:r>
            </w:ins>
          </w:p>
        </w:tc>
        <w:tc>
          <w:tcPr>
            <w:tcW w:w="1445" w:type="pct"/>
          </w:tcPr>
          <w:p w:rsidR="0028055A" w:rsidRPr="00795FAD" w:rsidRDefault="0028055A" w:rsidP="007B5935">
            <w:pPr>
              <w:spacing w:after="200" w:line="276" w:lineRule="auto"/>
              <w:cnfStyle w:val="000000100000" w:firstRow="0" w:lastRow="0" w:firstColumn="0" w:lastColumn="0" w:oddVBand="0" w:evenVBand="0" w:oddHBand="1" w:evenHBand="0" w:firstRowFirstColumn="0" w:firstRowLastColumn="0" w:lastRowFirstColumn="0" w:lastRowLastColumn="0"/>
            </w:pPr>
            <w:ins w:id="116" w:author="Windows User" w:date="2010-03-17T21:56:00Z">
              <w:r w:rsidRPr="00795FAD">
                <w:t>Consistency</w:t>
              </w:r>
            </w:ins>
          </w:p>
        </w:tc>
      </w:tr>
      <w:tr w:rsidR="000C1DA2" w:rsidRPr="00795FAD" w:rsidTr="00B61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7B5935">
            <w:ins w:id="117" w:author="Windows User" w:date="2010-03-17T21:56:00Z">
              <w:r w:rsidRPr="00795FAD">
                <w:t>MsgType</w:t>
              </w:r>
            </w:ins>
          </w:p>
        </w:tc>
        <w:tc>
          <w:tcPr>
            <w:tcW w:w="1153" w:type="pct"/>
          </w:tcPr>
          <w:p w:rsidR="0028055A" w:rsidRPr="00795FAD" w:rsidRDefault="0028055A" w:rsidP="007B5935">
            <w:pPr>
              <w:cnfStyle w:val="000000010000" w:firstRow="0" w:lastRow="0" w:firstColumn="0" w:lastColumn="0" w:oddVBand="0" w:evenVBand="0" w:oddHBand="0" w:evenHBand="1" w:firstRowFirstColumn="0" w:firstRowLastColumn="0" w:lastRowFirstColumn="0" w:lastRowLastColumn="0"/>
            </w:pPr>
            <w:ins w:id="118" w:author="Windows User" w:date="2010-03-17T21:56:00Z">
              <w:r w:rsidRPr="00795FAD">
                <w:t>Change Element Name</w:t>
              </w:r>
            </w:ins>
          </w:p>
        </w:tc>
        <w:tc>
          <w:tcPr>
            <w:tcW w:w="897" w:type="pct"/>
          </w:tcPr>
          <w:p w:rsidR="0028055A" w:rsidRPr="00795FAD" w:rsidRDefault="0028055A" w:rsidP="007B5935">
            <w:pPr>
              <w:cnfStyle w:val="000000010000" w:firstRow="0" w:lastRow="0" w:firstColumn="0" w:lastColumn="0" w:oddVBand="0" w:evenVBand="0" w:oddHBand="0" w:evenHBand="1" w:firstRowFirstColumn="0" w:firstRowLastColumn="0" w:lastRowFirstColumn="0" w:lastRowLastColumn="0"/>
            </w:pPr>
            <w:ins w:id="119" w:author="Windows User" w:date="2010-03-17T21:56:00Z">
              <w:r w:rsidRPr="00795FAD">
                <w:t>Section</w:t>
              </w:r>
            </w:ins>
          </w:p>
        </w:tc>
        <w:tc>
          <w:tcPr>
            <w:tcW w:w="900" w:type="pct"/>
          </w:tcPr>
          <w:p w:rsidR="0028055A" w:rsidRPr="00795FAD" w:rsidRDefault="0028055A" w:rsidP="007B5935">
            <w:pPr>
              <w:cnfStyle w:val="000000010000" w:firstRow="0" w:lastRow="0" w:firstColumn="0" w:lastColumn="0" w:oddVBand="0" w:evenVBand="0" w:oddHBand="0" w:evenHBand="1" w:firstRowFirstColumn="0" w:firstRowLastColumn="0" w:lastRowFirstColumn="0" w:lastRowLastColumn="0"/>
            </w:pPr>
            <w:ins w:id="120" w:author="Windows User" w:date="2010-03-17T21:56:00Z">
              <w:r w:rsidRPr="00795FAD">
                <w:t>SectionID</w:t>
              </w:r>
            </w:ins>
          </w:p>
        </w:tc>
        <w:tc>
          <w:tcPr>
            <w:tcW w:w="1445" w:type="pct"/>
          </w:tcPr>
          <w:p w:rsidR="0028055A" w:rsidRPr="00795FAD" w:rsidRDefault="0028055A" w:rsidP="007B5935">
            <w:pPr>
              <w:cnfStyle w:val="000000010000" w:firstRow="0" w:lastRow="0" w:firstColumn="0" w:lastColumn="0" w:oddVBand="0" w:evenVBand="0" w:oddHBand="0" w:evenHBand="1" w:firstRowFirstColumn="0" w:firstRowLastColumn="0" w:lastRowFirstColumn="0" w:lastRowLastColumn="0"/>
            </w:pPr>
            <w:ins w:id="121" w:author="Windows User" w:date="2010-03-17T21:56:00Z">
              <w:r w:rsidRPr="00795FAD">
                <w:t>Consistency</w:t>
              </w:r>
            </w:ins>
          </w:p>
        </w:tc>
      </w:tr>
      <w:tr w:rsidR="0028055A" w:rsidRPr="00795FAD" w:rsidTr="00B6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4F4B0B">
            <w:r w:rsidRPr="00795FAD">
              <w:t>MsgType</w:t>
            </w:r>
          </w:p>
        </w:tc>
        <w:tc>
          <w:tcPr>
            <w:tcW w:w="1153" w:type="pct"/>
          </w:tcPr>
          <w:p w:rsidR="0028055A" w:rsidRPr="00795FAD" w:rsidRDefault="0028055A" w:rsidP="004F4B0B">
            <w:pPr>
              <w:cnfStyle w:val="000000100000" w:firstRow="0" w:lastRow="0" w:firstColumn="0" w:lastColumn="0" w:oddVBand="0" w:evenVBand="0" w:oddHBand="1" w:evenHBand="0" w:firstRowFirstColumn="0" w:firstRowLastColumn="0" w:lastRowFirstColumn="0" w:lastRowLastColumn="0"/>
            </w:pPr>
            <w:r w:rsidRPr="00795FAD">
              <w:t>Copy contents from old to new</w:t>
            </w:r>
          </w:p>
        </w:tc>
        <w:tc>
          <w:tcPr>
            <w:tcW w:w="897" w:type="pct"/>
          </w:tcPr>
          <w:p w:rsidR="0028055A" w:rsidRPr="00795FAD" w:rsidRDefault="0028055A" w:rsidP="004F4B0B">
            <w:pPr>
              <w:cnfStyle w:val="000000100000" w:firstRow="0" w:lastRow="0" w:firstColumn="0" w:lastColumn="0" w:oddVBand="0" w:evenVBand="0" w:oddHBand="1" w:evenHBand="0" w:firstRowFirstColumn="0" w:firstRowLastColumn="0" w:lastRowFirstColumn="0" w:lastRowLastColumn="0"/>
            </w:pPr>
            <w:r w:rsidRPr="00795FAD">
              <w:t>OverrideAbbr</w:t>
            </w:r>
          </w:p>
        </w:tc>
        <w:tc>
          <w:tcPr>
            <w:tcW w:w="900" w:type="pct"/>
          </w:tcPr>
          <w:p w:rsidR="0028055A" w:rsidRPr="00795FAD" w:rsidRDefault="0028055A" w:rsidP="004F4B0B">
            <w:pPr>
              <w:cnfStyle w:val="000000100000" w:firstRow="0" w:lastRow="0" w:firstColumn="0" w:lastColumn="0" w:oddVBand="0" w:evenVBand="0" w:oddHBand="1" w:evenHBand="0" w:firstRowFirstColumn="0" w:firstRowLastColumn="0" w:lastRowFirstColumn="0" w:lastRowLastColumn="0"/>
            </w:pPr>
            <w:r w:rsidRPr="00795FAD">
              <w:t>AbbrName</w:t>
            </w:r>
          </w:p>
        </w:tc>
        <w:tc>
          <w:tcPr>
            <w:tcW w:w="1445" w:type="pct"/>
          </w:tcPr>
          <w:p w:rsidR="0028055A" w:rsidRPr="00795FAD" w:rsidRDefault="0028055A" w:rsidP="009058F2">
            <w:pPr>
              <w:cnfStyle w:val="000000100000" w:firstRow="0" w:lastRow="0" w:firstColumn="0" w:lastColumn="0" w:oddVBand="0" w:evenVBand="0" w:oddHBand="1" w:evenHBand="0" w:firstRowFirstColumn="0" w:firstRowLastColumn="0" w:lastRowFirstColumn="0" w:lastRowLastColumn="0"/>
            </w:pPr>
            <w:r>
              <w:t>S</w:t>
            </w:r>
            <w:r w:rsidRPr="00795FAD">
              <w:t>implification</w:t>
            </w:r>
          </w:p>
        </w:tc>
      </w:tr>
      <w:tr w:rsidR="000C1DA2" w:rsidRPr="00795FAD" w:rsidTr="00B61D95">
        <w:trPr>
          <w:cnfStyle w:val="000000010000" w:firstRow="0" w:lastRow="0" w:firstColumn="0" w:lastColumn="0" w:oddVBand="0" w:evenVBand="0" w:oddHBand="0" w:evenHBand="1" w:firstRowFirstColumn="0" w:firstRowLastColumn="0" w:lastRowFirstColumn="0" w:lastRowLastColumn="0"/>
          <w:ins w:id="122" w:author=" Jim Northey" w:date="2010-02-15T16:23: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pPr>
              <w:rPr>
                <w:ins w:id="123" w:author=" Jim Northey" w:date="2010-02-15T16:23:00Z"/>
              </w:rPr>
            </w:pPr>
            <w:ins w:id="124" w:author=" Jim Northey" w:date="2010-02-15T16:23:00Z">
              <w:r w:rsidRPr="00795FAD">
                <w:t>MsgType</w:t>
              </w:r>
            </w:ins>
          </w:p>
        </w:tc>
        <w:tc>
          <w:tcPr>
            <w:tcW w:w="1153"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rPr>
                <w:ins w:id="125" w:author=" Jim Northey" w:date="2010-02-15T16:23:00Z"/>
              </w:rPr>
            </w:pPr>
            <w:ins w:id="126" w:author=" Jim Northey" w:date="2010-02-15T16:23:00Z">
              <w:r w:rsidRPr="00795FAD">
                <w:t>New Element and contents</w:t>
              </w:r>
            </w:ins>
          </w:p>
        </w:tc>
        <w:tc>
          <w:tcPr>
            <w:tcW w:w="897" w:type="pct"/>
          </w:tcPr>
          <w:p w:rsidR="0028055A" w:rsidRPr="00795FAD" w:rsidRDefault="0028055A" w:rsidP="00503539">
            <w:pPr>
              <w:cnfStyle w:val="000000010000" w:firstRow="0" w:lastRow="0" w:firstColumn="0" w:lastColumn="0" w:oddVBand="0" w:evenVBand="0" w:oddHBand="0" w:evenHBand="1" w:firstRowFirstColumn="0" w:firstRowLastColumn="0" w:lastRowFirstColumn="0" w:lastRowLastColumn="0"/>
              <w:rPr>
                <w:ins w:id="127" w:author=" Jim Northey" w:date="2010-02-15T16:23:00Z"/>
              </w:rPr>
            </w:pPr>
          </w:p>
        </w:tc>
        <w:tc>
          <w:tcPr>
            <w:tcW w:w="900"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rPr>
                <w:ins w:id="128" w:author=" Jim Northey" w:date="2010-02-15T16:23:00Z"/>
              </w:rPr>
            </w:pPr>
            <w:ins w:id="129" w:author=" Jim Northey" w:date="2010-02-15T16:23:00Z">
              <w:r w:rsidRPr="00795FAD">
                <w:t>Description</w:t>
              </w:r>
            </w:ins>
          </w:p>
        </w:tc>
        <w:tc>
          <w:tcPr>
            <w:tcW w:w="1445"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rPr>
                <w:ins w:id="130" w:author=" Jim Northey" w:date="2010-02-15T16:23:00Z"/>
              </w:rPr>
            </w:pPr>
            <w:ins w:id="131" w:author=" Jim Northey" w:date="2010-02-15T16:27:00Z">
              <w:r w:rsidRPr="00795FAD">
                <w:t xml:space="preserve">MessageDesc.xml was created to suppor t FIXimate3.0 and the Unified Repository format. It was built by manually extracting content </w:t>
              </w:r>
              <w:r w:rsidRPr="00795FAD">
                <w:lastRenderedPageBreak/>
                <w:t>from each version of the specification. Plan is to move this data content into the MsgType.xml file.</w:t>
              </w:r>
            </w:ins>
          </w:p>
        </w:tc>
      </w:tr>
      <w:tr w:rsidR="0028055A" w:rsidRPr="00795FAD" w:rsidTr="00B6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 w:rsidRPr="00795FAD">
              <w:lastRenderedPageBreak/>
              <w:t>MsgType</w:t>
            </w:r>
          </w:p>
        </w:tc>
        <w:tc>
          <w:tcPr>
            <w:tcW w:w="1153"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pPr>
            <w:r w:rsidRPr="00795FAD">
              <w:t>Remove Element</w:t>
            </w:r>
          </w:p>
        </w:tc>
        <w:tc>
          <w:tcPr>
            <w:tcW w:w="897" w:type="pct"/>
          </w:tcPr>
          <w:p w:rsidR="0028055A" w:rsidRPr="00795FAD" w:rsidRDefault="0028055A" w:rsidP="00503539">
            <w:pPr>
              <w:cnfStyle w:val="000000100000" w:firstRow="0" w:lastRow="0" w:firstColumn="0" w:lastColumn="0" w:oddVBand="0" w:evenVBand="0" w:oddHBand="1" w:evenHBand="0" w:firstRowFirstColumn="0" w:firstRowLastColumn="0" w:lastRowFirstColumn="0" w:lastRowLastColumn="0"/>
            </w:pPr>
            <w:r w:rsidRPr="00795FAD">
              <w:t>OverrideAbbr</w:t>
            </w:r>
          </w:p>
        </w:tc>
        <w:tc>
          <w:tcPr>
            <w:tcW w:w="900"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pPr>
          </w:p>
        </w:tc>
        <w:tc>
          <w:tcPr>
            <w:tcW w:w="1445"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pPr>
            <w:r w:rsidRPr="00795FAD">
              <w:t>simplification, field no longer needed</w:t>
            </w:r>
          </w:p>
        </w:tc>
      </w:tr>
      <w:tr w:rsidR="0028055A" w:rsidRPr="00795FAD" w:rsidTr="00B61D95">
        <w:trPr>
          <w:cnfStyle w:val="000000010000" w:firstRow="0" w:lastRow="0" w:firstColumn="0" w:lastColumn="0" w:oddVBand="0" w:evenVBand="0" w:oddHBand="0" w:evenHBand="1" w:firstRowFirstColumn="0" w:firstRowLastColumn="0" w:lastRowFirstColumn="0" w:lastRowLastColumn="0"/>
          <w:ins w:id="132" w:author=" Jim Northey" w:date="2010-02-16T20:36: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301079">
            <w:pPr>
              <w:rPr>
                <w:ins w:id="133" w:author=" Jim Northey" w:date="2010-02-16T20:36:00Z"/>
              </w:rPr>
            </w:pPr>
            <w:bookmarkStart w:id="134" w:name="_GoBack"/>
            <w:bookmarkEnd w:id="134"/>
            <w:ins w:id="135" w:author=" Jim Northey" w:date="2010-02-16T20:36:00Z">
              <w:r w:rsidRPr="00795FAD">
                <w:t>MsgType</w:t>
              </w:r>
            </w:ins>
          </w:p>
        </w:tc>
        <w:tc>
          <w:tcPr>
            <w:tcW w:w="1153" w:type="pct"/>
          </w:tcPr>
          <w:p w:rsidR="0028055A" w:rsidRPr="00795FAD" w:rsidRDefault="0028055A" w:rsidP="00301079">
            <w:pPr>
              <w:cnfStyle w:val="000000010000" w:firstRow="0" w:lastRow="0" w:firstColumn="0" w:lastColumn="0" w:oddVBand="0" w:evenVBand="0" w:oddHBand="0" w:evenHBand="1" w:firstRowFirstColumn="0" w:firstRowLastColumn="0" w:lastRowFirstColumn="0" w:lastRowLastColumn="0"/>
              <w:rPr>
                <w:ins w:id="136" w:author=" Jim Northey" w:date="2010-02-16T20:36:00Z"/>
              </w:rPr>
            </w:pPr>
            <w:ins w:id="137" w:author=" Jim Northey" w:date="2010-02-16T20:40:00Z">
              <w:r w:rsidRPr="00795FAD">
                <w:t>Remove Element</w:t>
              </w:r>
            </w:ins>
          </w:p>
        </w:tc>
        <w:tc>
          <w:tcPr>
            <w:tcW w:w="897" w:type="pct"/>
          </w:tcPr>
          <w:p w:rsidR="0028055A" w:rsidRPr="00795FAD" w:rsidRDefault="0028055A" w:rsidP="00301079">
            <w:pPr>
              <w:cnfStyle w:val="000000010000" w:firstRow="0" w:lastRow="0" w:firstColumn="0" w:lastColumn="0" w:oddVBand="0" w:evenVBand="0" w:oddHBand="0" w:evenHBand="1" w:firstRowFirstColumn="0" w:firstRowLastColumn="0" w:lastRowFirstColumn="0" w:lastRowLastColumn="0"/>
              <w:rPr>
                <w:ins w:id="138" w:author=" Jim Northey" w:date="2010-02-16T20:36:00Z"/>
              </w:rPr>
            </w:pPr>
            <w:ins w:id="139" w:author=" Jim Northey" w:date="2010-02-16T20:36:00Z">
              <w:r w:rsidRPr="00795FAD">
                <w:t>ComponentType</w:t>
              </w:r>
            </w:ins>
          </w:p>
        </w:tc>
        <w:tc>
          <w:tcPr>
            <w:tcW w:w="900" w:type="pct"/>
          </w:tcPr>
          <w:p w:rsidR="0028055A" w:rsidRPr="00795FAD" w:rsidRDefault="0028055A" w:rsidP="00301079">
            <w:pPr>
              <w:cnfStyle w:val="000000010000" w:firstRow="0" w:lastRow="0" w:firstColumn="0" w:lastColumn="0" w:oddVBand="0" w:evenVBand="0" w:oddHBand="0" w:evenHBand="1" w:firstRowFirstColumn="0" w:firstRowLastColumn="0" w:lastRowFirstColumn="0" w:lastRowLastColumn="0"/>
              <w:rPr>
                <w:ins w:id="140" w:author=" Jim Northey" w:date="2010-02-16T20:36:00Z"/>
              </w:rPr>
            </w:pPr>
          </w:p>
        </w:tc>
        <w:tc>
          <w:tcPr>
            <w:tcW w:w="1445" w:type="pct"/>
          </w:tcPr>
          <w:p w:rsidR="0028055A" w:rsidRPr="00795FAD" w:rsidRDefault="0028055A" w:rsidP="00301079">
            <w:pPr>
              <w:cnfStyle w:val="000000010000" w:firstRow="0" w:lastRow="0" w:firstColumn="0" w:lastColumn="0" w:oddVBand="0" w:evenVBand="0" w:oddHBand="0" w:evenHBand="1" w:firstRowFirstColumn="0" w:firstRowLastColumn="0" w:lastRowFirstColumn="0" w:lastRowLastColumn="0"/>
              <w:rPr>
                <w:ins w:id="141" w:author=" Jim Northey" w:date="2010-02-16T20:36:00Z"/>
              </w:rPr>
            </w:pPr>
            <w:ins w:id="142" w:author=" Jim Northey" w:date="2010-02-16T20:36:00Z">
              <w:r w:rsidRPr="00795FAD">
                <w:t>Unused</w:t>
              </w:r>
            </w:ins>
          </w:p>
        </w:tc>
      </w:tr>
      <w:tr w:rsidR="0028055A" w:rsidRPr="00795FAD" w:rsidTr="00B61D95">
        <w:trPr>
          <w:cnfStyle w:val="000000100000" w:firstRow="0" w:lastRow="0" w:firstColumn="0" w:lastColumn="0" w:oddVBand="0" w:evenVBand="0" w:oddHBand="1" w:evenHBand="0" w:firstRowFirstColumn="0" w:firstRowLastColumn="0" w:lastRowFirstColumn="0" w:lastRowLastColumn="0"/>
          <w:ins w:id="143" w:author=" Jim Northey" w:date="2010-02-16T20:39: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301079">
            <w:pPr>
              <w:rPr>
                <w:ins w:id="144" w:author=" Jim Northey" w:date="2010-02-16T20:39:00Z"/>
              </w:rPr>
            </w:pPr>
            <w:ins w:id="145" w:author=" Jim Northey" w:date="2010-02-16T20:39:00Z">
              <w:r w:rsidRPr="00795FAD">
                <w:t>MsgType</w:t>
              </w:r>
            </w:ins>
          </w:p>
        </w:tc>
        <w:tc>
          <w:tcPr>
            <w:tcW w:w="1153" w:type="pct"/>
          </w:tcPr>
          <w:p w:rsidR="0028055A" w:rsidRPr="00795FAD" w:rsidRDefault="0028055A" w:rsidP="00301079">
            <w:pPr>
              <w:cnfStyle w:val="000000100000" w:firstRow="0" w:lastRow="0" w:firstColumn="0" w:lastColumn="0" w:oddVBand="0" w:evenVBand="0" w:oddHBand="1" w:evenHBand="0" w:firstRowFirstColumn="0" w:firstRowLastColumn="0" w:lastRowFirstColumn="0" w:lastRowLastColumn="0"/>
              <w:rPr>
                <w:ins w:id="146" w:author=" Jim Northey" w:date="2010-02-16T20:39:00Z"/>
              </w:rPr>
            </w:pPr>
            <w:ins w:id="147" w:author=" Jim Northey" w:date="2010-02-16T20:40:00Z">
              <w:r w:rsidRPr="00795FAD">
                <w:t>Remove Element</w:t>
              </w:r>
            </w:ins>
          </w:p>
        </w:tc>
        <w:tc>
          <w:tcPr>
            <w:tcW w:w="897" w:type="pct"/>
          </w:tcPr>
          <w:p w:rsidR="0028055A" w:rsidRPr="00795FAD" w:rsidRDefault="0028055A" w:rsidP="00301079">
            <w:pPr>
              <w:cnfStyle w:val="000000100000" w:firstRow="0" w:lastRow="0" w:firstColumn="0" w:lastColumn="0" w:oddVBand="0" w:evenVBand="0" w:oddHBand="1" w:evenHBand="0" w:firstRowFirstColumn="0" w:firstRowLastColumn="0" w:lastRowFirstColumn="0" w:lastRowLastColumn="0"/>
              <w:rPr>
                <w:ins w:id="148" w:author=" Jim Northey" w:date="2010-02-16T20:39:00Z"/>
              </w:rPr>
            </w:pPr>
            <w:ins w:id="149" w:author=" Jim Northey" w:date="2010-02-16T20:39:00Z">
              <w:r w:rsidRPr="00795FAD">
                <w:t>Volume</w:t>
              </w:r>
            </w:ins>
          </w:p>
        </w:tc>
        <w:tc>
          <w:tcPr>
            <w:tcW w:w="900" w:type="pct"/>
          </w:tcPr>
          <w:p w:rsidR="0028055A" w:rsidRPr="00795FAD" w:rsidRDefault="0028055A" w:rsidP="00301079">
            <w:pPr>
              <w:cnfStyle w:val="000000100000" w:firstRow="0" w:lastRow="0" w:firstColumn="0" w:lastColumn="0" w:oddVBand="0" w:evenVBand="0" w:oddHBand="1" w:evenHBand="0" w:firstRowFirstColumn="0" w:firstRowLastColumn="0" w:lastRowFirstColumn="0" w:lastRowLastColumn="0"/>
              <w:rPr>
                <w:ins w:id="150" w:author=" Jim Northey" w:date="2010-02-16T20:39:00Z"/>
              </w:rPr>
            </w:pPr>
          </w:p>
        </w:tc>
        <w:tc>
          <w:tcPr>
            <w:tcW w:w="1445" w:type="pct"/>
          </w:tcPr>
          <w:p w:rsidR="0028055A" w:rsidRPr="00795FAD" w:rsidRDefault="0028055A" w:rsidP="00301079">
            <w:pPr>
              <w:cnfStyle w:val="000000100000" w:firstRow="0" w:lastRow="0" w:firstColumn="0" w:lastColumn="0" w:oddVBand="0" w:evenVBand="0" w:oddHBand="1" w:evenHBand="0" w:firstRowFirstColumn="0" w:firstRowLastColumn="0" w:lastRowFirstColumn="0" w:lastRowLastColumn="0"/>
              <w:rPr>
                <w:ins w:id="151" w:author=" Jim Northey" w:date="2010-02-16T20:39:00Z"/>
              </w:rPr>
            </w:pPr>
            <w:ins w:id="152" w:author=" Jim Northey" w:date="2010-02-16T20:42:00Z">
              <w:r w:rsidRPr="00795FAD">
                <w:t>Redundant – data available in Section</w:t>
              </w:r>
            </w:ins>
          </w:p>
        </w:tc>
      </w:tr>
      <w:tr w:rsidR="000C1DA2" w:rsidRPr="00795FAD" w:rsidTr="00B61D95">
        <w:trPr>
          <w:cnfStyle w:val="000000010000" w:firstRow="0" w:lastRow="0" w:firstColumn="0" w:lastColumn="0" w:oddVBand="0" w:evenVBand="0" w:oddHBand="0" w:evenHBand="1" w:firstRowFirstColumn="0" w:firstRowLastColumn="0" w:lastRowFirstColumn="0" w:lastRowLastColumn="0"/>
          <w:ins w:id="153" w:author=" Jim Northey" w:date="2010-02-15T16:29: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pPr>
              <w:rPr>
                <w:ins w:id="154" w:author=" Jim Northey" w:date="2010-02-15T16:29:00Z"/>
              </w:rPr>
            </w:pPr>
            <w:ins w:id="155" w:author=" Jim Northey" w:date="2010-02-15T16:29:00Z">
              <w:r w:rsidRPr="00795FAD">
                <w:t>Sections</w:t>
              </w:r>
            </w:ins>
          </w:p>
        </w:tc>
        <w:tc>
          <w:tcPr>
            <w:tcW w:w="1153"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rPr>
                <w:ins w:id="156" w:author=" Jim Northey" w:date="2010-02-15T16:29:00Z"/>
              </w:rPr>
            </w:pPr>
            <w:ins w:id="157" w:author=" Jim Northey" w:date="2010-02-15T16:29:00Z">
              <w:r w:rsidRPr="00795FAD">
                <w:t>Change Element Name</w:t>
              </w:r>
            </w:ins>
          </w:p>
        </w:tc>
        <w:tc>
          <w:tcPr>
            <w:tcW w:w="897" w:type="pct"/>
          </w:tcPr>
          <w:p w:rsidR="0028055A" w:rsidRPr="00795FAD" w:rsidRDefault="0028055A" w:rsidP="00503539">
            <w:pPr>
              <w:cnfStyle w:val="000000010000" w:firstRow="0" w:lastRow="0" w:firstColumn="0" w:lastColumn="0" w:oddVBand="0" w:evenVBand="0" w:oddHBand="0" w:evenHBand="1" w:firstRowFirstColumn="0" w:firstRowLastColumn="0" w:lastRowFirstColumn="0" w:lastRowLastColumn="0"/>
              <w:rPr>
                <w:ins w:id="158" w:author=" Jim Northey" w:date="2010-02-15T16:29:00Z"/>
              </w:rPr>
            </w:pPr>
            <w:ins w:id="159" w:author=" Jim Northey" w:date="2010-02-15T16:29:00Z">
              <w:r w:rsidRPr="00795FAD">
                <w:t>dataroot</w:t>
              </w:r>
            </w:ins>
          </w:p>
        </w:tc>
        <w:tc>
          <w:tcPr>
            <w:tcW w:w="900"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rPr>
                <w:ins w:id="160" w:author=" Jim Northey" w:date="2010-02-15T16:29:00Z"/>
              </w:rPr>
            </w:pPr>
            <w:ins w:id="161" w:author=" Jim Northey" w:date="2010-02-15T16:30:00Z">
              <w:r w:rsidRPr="00795FAD">
                <w:t>Sections</w:t>
              </w:r>
            </w:ins>
          </w:p>
        </w:tc>
        <w:tc>
          <w:tcPr>
            <w:tcW w:w="1445"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rPr>
                <w:ins w:id="162" w:author=" Jim Northey" w:date="2010-02-15T16:29:00Z"/>
              </w:rPr>
            </w:pPr>
            <w:r>
              <w:t>Change to meaningful name</w:t>
            </w:r>
          </w:p>
        </w:tc>
      </w:tr>
      <w:tr w:rsidR="0028055A" w:rsidRPr="00795FAD" w:rsidTr="00B61D95">
        <w:trPr>
          <w:cnfStyle w:val="000000100000" w:firstRow="0" w:lastRow="0" w:firstColumn="0" w:lastColumn="0" w:oddVBand="0" w:evenVBand="0" w:oddHBand="1" w:evenHBand="0" w:firstRowFirstColumn="0" w:firstRowLastColumn="0" w:lastRowFirstColumn="0" w:lastRowLastColumn="0"/>
          <w:ins w:id="163" w:author=" Jim Northey" w:date="2010-02-15T16:30: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pPr>
              <w:rPr>
                <w:ins w:id="164" w:author=" Jim Northey" w:date="2010-02-15T16:30:00Z"/>
              </w:rPr>
            </w:pPr>
            <w:ins w:id="165" w:author=" Jim Northey" w:date="2010-02-15T16:30:00Z">
              <w:r w:rsidRPr="00795FAD">
                <w:t>Sections</w:t>
              </w:r>
            </w:ins>
          </w:p>
        </w:tc>
        <w:tc>
          <w:tcPr>
            <w:tcW w:w="1153"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rPr>
                <w:ins w:id="166" w:author=" Jim Northey" w:date="2010-02-15T16:30:00Z"/>
              </w:rPr>
            </w:pPr>
            <w:ins w:id="167" w:author=" Jim Northey" w:date="2010-02-15T16:30:00Z">
              <w:r w:rsidRPr="00795FAD">
                <w:t>Change Element Name</w:t>
              </w:r>
            </w:ins>
          </w:p>
        </w:tc>
        <w:tc>
          <w:tcPr>
            <w:tcW w:w="897" w:type="pct"/>
          </w:tcPr>
          <w:p w:rsidR="0028055A" w:rsidRPr="00795FAD" w:rsidRDefault="0028055A" w:rsidP="00503539">
            <w:pPr>
              <w:cnfStyle w:val="000000100000" w:firstRow="0" w:lastRow="0" w:firstColumn="0" w:lastColumn="0" w:oddVBand="0" w:evenVBand="0" w:oddHBand="1" w:evenHBand="0" w:firstRowFirstColumn="0" w:firstRowLastColumn="0" w:lastRowFirstColumn="0" w:lastRowLastColumn="0"/>
              <w:rPr>
                <w:ins w:id="168" w:author=" Jim Northey" w:date="2010-02-15T16:30:00Z"/>
              </w:rPr>
            </w:pPr>
            <w:ins w:id="169" w:author=" Jim Northey" w:date="2010-02-15T16:30:00Z">
              <w:r w:rsidRPr="00795FAD">
                <w:t>Sections</w:t>
              </w:r>
            </w:ins>
          </w:p>
        </w:tc>
        <w:tc>
          <w:tcPr>
            <w:tcW w:w="900"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rPr>
                <w:ins w:id="170" w:author=" Jim Northey" w:date="2010-02-15T16:30:00Z"/>
              </w:rPr>
            </w:pPr>
            <w:ins w:id="171" w:author=" Jim Northey" w:date="2010-02-15T16:30:00Z">
              <w:r w:rsidRPr="00795FAD">
                <w:t>Section</w:t>
              </w:r>
            </w:ins>
          </w:p>
        </w:tc>
        <w:tc>
          <w:tcPr>
            <w:tcW w:w="1445"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rPr>
                <w:ins w:id="172" w:author=" Jim Northey" w:date="2010-02-15T16:30:00Z"/>
              </w:rPr>
            </w:pPr>
            <w:r>
              <w:t>Plural -&gt; singular consistency</w:t>
            </w:r>
          </w:p>
        </w:tc>
      </w:tr>
      <w:tr w:rsidR="000C1DA2" w:rsidTr="00B61D95">
        <w:trPr>
          <w:cnfStyle w:val="000000010000" w:firstRow="0" w:lastRow="0" w:firstColumn="0" w:lastColumn="0" w:oddVBand="0" w:evenVBand="0" w:oddHBand="0" w:evenHBand="1" w:firstRowFirstColumn="0" w:firstRowLastColumn="0" w:lastRowFirstColumn="0" w:lastRowLastColumn="0"/>
          <w:ins w:id="173" w:author=" Jim Northey" w:date="2010-02-16T19:52: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pPr>
              <w:spacing w:after="200" w:line="276" w:lineRule="auto"/>
              <w:rPr>
                <w:ins w:id="174" w:author=" Jim Northey" w:date="2010-02-16T19:52:00Z"/>
              </w:rPr>
            </w:pPr>
            <w:ins w:id="175" w:author=" Jim Northey" w:date="2010-02-16T19:52:00Z">
              <w:r w:rsidRPr="00795FAD">
                <w:t>Sections</w:t>
              </w:r>
            </w:ins>
          </w:p>
        </w:tc>
        <w:tc>
          <w:tcPr>
            <w:tcW w:w="1153" w:type="pct"/>
          </w:tcPr>
          <w:p w:rsidR="0028055A" w:rsidRPr="00795FAD" w:rsidRDefault="0028055A">
            <w:pPr>
              <w:spacing w:after="200" w:line="276" w:lineRule="auto"/>
              <w:cnfStyle w:val="000000010000" w:firstRow="0" w:lastRow="0" w:firstColumn="0" w:lastColumn="0" w:oddVBand="0" w:evenVBand="0" w:oddHBand="0" w:evenHBand="1" w:firstRowFirstColumn="0" w:firstRowLastColumn="0" w:lastRowFirstColumn="0" w:lastRowLastColumn="0"/>
              <w:rPr>
                <w:ins w:id="176" w:author=" Jim Northey" w:date="2010-02-16T19:52:00Z"/>
              </w:rPr>
            </w:pPr>
            <w:ins w:id="177" w:author=" Jim Northey" w:date="2010-02-16T19:52:00Z">
              <w:r w:rsidRPr="00795FAD">
                <w:t>Change Element Name</w:t>
              </w:r>
            </w:ins>
          </w:p>
        </w:tc>
        <w:tc>
          <w:tcPr>
            <w:tcW w:w="897" w:type="pct"/>
          </w:tcPr>
          <w:p w:rsidR="0028055A" w:rsidRPr="00795FAD" w:rsidRDefault="0028055A" w:rsidP="00503539">
            <w:pPr>
              <w:spacing w:after="200" w:line="276" w:lineRule="auto"/>
              <w:cnfStyle w:val="000000010000" w:firstRow="0" w:lastRow="0" w:firstColumn="0" w:lastColumn="0" w:oddVBand="0" w:evenVBand="0" w:oddHBand="0" w:evenHBand="1" w:firstRowFirstColumn="0" w:firstRowLastColumn="0" w:lastRowFirstColumn="0" w:lastRowLastColumn="0"/>
              <w:rPr>
                <w:ins w:id="178" w:author=" Jim Northey" w:date="2010-02-16T19:52:00Z"/>
              </w:rPr>
            </w:pPr>
            <w:ins w:id="179" w:author=" Jim Northey" w:date="2010-02-16T19:52:00Z">
              <w:r w:rsidRPr="00795FAD">
                <w:t>Section</w:t>
              </w:r>
            </w:ins>
          </w:p>
        </w:tc>
        <w:tc>
          <w:tcPr>
            <w:tcW w:w="900" w:type="pct"/>
          </w:tcPr>
          <w:p w:rsidR="0028055A" w:rsidRPr="00795FAD" w:rsidRDefault="0028055A">
            <w:pPr>
              <w:spacing w:after="200" w:line="276" w:lineRule="auto"/>
              <w:cnfStyle w:val="000000010000" w:firstRow="0" w:lastRow="0" w:firstColumn="0" w:lastColumn="0" w:oddVBand="0" w:evenVBand="0" w:oddHBand="0" w:evenHBand="1" w:firstRowFirstColumn="0" w:firstRowLastColumn="0" w:lastRowFirstColumn="0" w:lastRowLastColumn="0"/>
              <w:rPr>
                <w:ins w:id="180" w:author=" Jim Northey" w:date="2010-02-16T19:52:00Z"/>
              </w:rPr>
            </w:pPr>
            <w:ins w:id="181" w:author=" Jim Northey" w:date="2010-02-16T20:24:00Z">
              <w:r w:rsidRPr="00795FAD">
                <w:t>Section</w:t>
              </w:r>
            </w:ins>
            <w:ins w:id="182" w:author=" Jim Northey" w:date="2010-02-16T20:22:00Z">
              <w:r w:rsidRPr="00795FAD">
                <w:t>ID</w:t>
              </w:r>
            </w:ins>
          </w:p>
        </w:tc>
        <w:tc>
          <w:tcPr>
            <w:tcW w:w="1445" w:type="pct"/>
          </w:tcPr>
          <w:p w:rsidR="0028055A" w:rsidRPr="00795FAD" w:rsidRDefault="0028055A">
            <w:pPr>
              <w:spacing w:after="200" w:line="276" w:lineRule="auto"/>
              <w:cnfStyle w:val="000000010000" w:firstRow="0" w:lastRow="0" w:firstColumn="0" w:lastColumn="0" w:oddVBand="0" w:evenVBand="0" w:oddHBand="0" w:evenHBand="1" w:firstRowFirstColumn="0" w:firstRowLastColumn="0" w:lastRowFirstColumn="0" w:lastRowLastColumn="0"/>
              <w:rPr>
                <w:ins w:id="183" w:author=" Jim Northey" w:date="2010-02-16T19:52:00Z"/>
              </w:rPr>
            </w:pPr>
            <w:ins w:id="184" w:author=" Jim Northey" w:date="2010-02-16T19:52:00Z">
              <w:r w:rsidRPr="00795FAD">
                <w:t>Improvement, eases XPATH usage</w:t>
              </w:r>
            </w:ins>
            <w:r w:rsidR="000521AF">
              <w:t>. Also, spaces removed in the id's.</w:t>
            </w:r>
          </w:p>
        </w:tc>
      </w:tr>
      <w:tr w:rsidR="0028055A" w:rsidRPr="00795FAD" w:rsidTr="00B61D95">
        <w:trPr>
          <w:cnfStyle w:val="000000100000" w:firstRow="0" w:lastRow="0" w:firstColumn="0" w:lastColumn="0" w:oddVBand="0" w:evenVBand="0" w:oddHBand="1" w:evenHBand="0" w:firstRowFirstColumn="0" w:firstRowLastColumn="0" w:lastRowFirstColumn="0" w:lastRowLastColumn="0"/>
          <w:ins w:id="185" w:author=" Jim Northey" w:date="2010-02-16T20:27: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pPr>
              <w:spacing w:after="200" w:line="276" w:lineRule="auto"/>
              <w:rPr>
                <w:ins w:id="186" w:author=" Jim Northey" w:date="2010-02-16T20:27:00Z"/>
              </w:rPr>
            </w:pPr>
            <w:ins w:id="187" w:author=" Jim Northey" w:date="2010-02-16T20:27:00Z">
              <w:r w:rsidRPr="00795FAD">
                <w:t>Sections</w:t>
              </w:r>
            </w:ins>
          </w:p>
        </w:tc>
        <w:tc>
          <w:tcPr>
            <w:tcW w:w="1153" w:type="pct"/>
          </w:tcPr>
          <w:p w:rsidR="0028055A" w:rsidRPr="00795FAD" w:rsidRDefault="0028055A">
            <w:pPr>
              <w:spacing w:after="200" w:line="276" w:lineRule="auto"/>
              <w:cnfStyle w:val="000000100000" w:firstRow="0" w:lastRow="0" w:firstColumn="0" w:lastColumn="0" w:oddVBand="0" w:evenVBand="0" w:oddHBand="1" w:evenHBand="0" w:firstRowFirstColumn="0" w:firstRowLastColumn="0" w:lastRowFirstColumn="0" w:lastRowLastColumn="0"/>
              <w:rPr>
                <w:ins w:id="188" w:author=" Jim Northey" w:date="2010-02-16T20:27:00Z"/>
              </w:rPr>
            </w:pPr>
            <w:ins w:id="189" w:author=" Jim Northey" w:date="2010-02-16T20:27:00Z">
              <w:r w:rsidRPr="00795FAD">
                <w:t>Change Element Name</w:t>
              </w:r>
            </w:ins>
          </w:p>
        </w:tc>
        <w:tc>
          <w:tcPr>
            <w:tcW w:w="897" w:type="pct"/>
          </w:tcPr>
          <w:p w:rsidR="0028055A" w:rsidRPr="00795FAD" w:rsidRDefault="0028055A" w:rsidP="00503539">
            <w:pPr>
              <w:spacing w:after="200" w:line="276" w:lineRule="auto"/>
              <w:cnfStyle w:val="000000100000" w:firstRow="0" w:lastRow="0" w:firstColumn="0" w:lastColumn="0" w:oddVBand="0" w:evenVBand="0" w:oddHBand="1" w:evenHBand="0" w:firstRowFirstColumn="0" w:firstRowLastColumn="0" w:lastRowFirstColumn="0" w:lastRowLastColumn="0"/>
              <w:rPr>
                <w:ins w:id="190" w:author=" Jim Northey" w:date="2010-02-16T20:27:00Z"/>
              </w:rPr>
            </w:pPr>
            <w:ins w:id="191" w:author=" Jim Northey" w:date="2010-02-16T20:27:00Z">
              <w:r w:rsidRPr="00795FAD">
                <w:t>DisplayName</w:t>
              </w:r>
            </w:ins>
          </w:p>
        </w:tc>
        <w:tc>
          <w:tcPr>
            <w:tcW w:w="900" w:type="pct"/>
          </w:tcPr>
          <w:p w:rsidR="0028055A" w:rsidRPr="00795FAD" w:rsidRDefault="0028055A">
            <w:pPr>
              <w:spacing w:after="200" w:line="276" w:lineRule="auto"/>
              <w:cnfStyle w:val="000000100000" w:firstRow="0" w:lastRow="0" w:firstColumn="0" w:lastColumn="0" w:oddVBand="0" w:evenVBand="0" w:oddHBand="1" w:evenHBand="0" w:firstRowFirstColumn="0" w:firstRowLastColumn="0" w:lastRowFirstColumn="0" w:lastRowLastColumn="0"/>
              <w:rPr>
                <w:ins w:id="192" w:author=" Jim Northey" w:date="2010-02-16T20:27:00Z"/>
              </w:rPr>
            </w:pPr>
            <w:ins w:id="193" w:author=" Jim Northey" w:date="2010-02-16T20:27:00Z">
              <w:r w:rsidRPr="00795FAD">
                <w:t>Name</w:t>
              </w:r>
            </w:ins>
          </w:p>
        </w:tc>
        <w:tc>
          <w:tcPr>
            <w:tcW w:w="1445" w:type="pct"/>
          </w:tcPr>
          <w:p w:rsidR="0028055A" w:rsidRPr="00795FAD" w:rsidRDefault="0028055A">
            <w:pPr>
              <w:spacing w:after="200" w:line="276" w:lineRule="auto"/>
              <w:cnfStyle w:val="000000100000" w:firstRow="0" w:lastRow="0" w:firstColumn="0" w:lastColumn="0" w:oddVBand="0" w:evenVBand="0" w:oddHBand="1" w:evenHBand="0" w:firstRowFirstColumn="0" w:firstRowLastColumn="0" w:lastRowFirstColumn="0" w:lastRowLastColumn="0"/>
              <w:rPr>
                <w:ins w:id="194" w:author=" Jim Northey" w:date="2010-02-16T20:27:00Z"/>
              </w:rPr>
            </w:pPr>
            <w:ins w:id="195" w:author=" Jim Northey" w:date="2010-02-16T20:27:00Z">
              <w:r w:rsidRPr="00795FAD">
                <w:t>Consistency</w:t>
              </w:r>
            </w:ins>
          </w:p>
        </w:tc>
      </w:tr>
      <w:tr w:rsidR="000C1DA2" w:rsidRPr="00795FAD" w:rsidTr="00B61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 w:rsidRPr="00795FAD">
              <w:t>Sections</w:t>
            </w:r>
          </w:p>
        </w:tc>
        <w:tc>
          <w:tcPr>
            <w:tcW w:w="1153"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pPr>
            <w:r w:rsidRPr="00795FAD">
              <w:t>Change Element Name</w:t>
            </w:r>
          </w:p>
        </w:tc>
        <w:tc>
          <w:tcPr>
            <w:tcW w:w="897" w:type="pct"/>
          </w:tcPr>
          <w:p w:rsidR="0028055A" w:rsidRPr="00795FAD" w:rsidRDefault="0028055A" w:rsidP="00503539">
            <w:pPr>
              <w:cnfStyle w:val="000000010000" w:firstRow="0" w:lastRow="0" w:firstColumn="0" w:lastColumn="0" w:oddVBand="0" w:evenVBand="0" w:oddHBand="0" w:evenHBand="1" w:firstRowFirstColumn="0" w:firstRowLastColumn="0" w:lastRowFirstColumn="0" w:lastRowLastColumn="0"/>
            </w:pPr>
            <w:r w:rsidRPr="00795FAD">
              <w:t>Desc</w:t>
            </w:r>
          </w:p>
        </w:tc>
        <w:tc>
          <w:tcPr>
            <w:tcW w:w="900"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pPr>
            <w:r w:rsidRPr="00795FAD">
              <w:t>Description</w:t>
            </w:r>
          </w:p>
        </w:tc>
        <w:tc>
          <w:tcPr>
            <w:tcW w:w="1445"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pPr>
            <w:r>
              <w:t>C</w:t>
            </w:r>
            <w:r w:rsidRPr="00795FAD">
              <w:t>onsistency</w:t>
            </w:r>
          </w:p>
        </w:tc>
      </w:tr>
      <w:tr w:rsidR="0028055A" w:rsidRPr="00795FAD" w:rsidTr="00B6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sidP="004F4B0B"/>
        </w:tc>
        <w:tc>
          <w:tcPr>
            <w:tcW w:w="1153" w:type="pct"/>
          </w:tcPr>
          <w:p w:rsidR="0028055A" w:rsidRPr="00795FAD" w:rsidRDefault="0028055A" w:rsidP="004F4B0B">
            <w:pPr>
              <w:cnfStyle w:val="000000100000" w:firstRow="0" w:lastRow="0" w:firstColumn="0" w:lastColumn="0" w:oddVBand="0" w:evenVBand="0" w:oddHBand="1" w:evenHBand="0" w:firstRowFirstColumn="0" w:firstRowLastColumn="0" w:lastRowFirstColumn="0" w:lastRowLastColumn="0"/>
            </w:pPr>
          </w:p>
        </w:tc>
        <w:tc>
          <w:tcPr>
            <w:tcW w:w="897" w:type="pct"/>
          </w:tcPr>
          <w:p w:rsidR="0028055A" w:rsidRPr="00795FAD" w:rsidRDefault="0028055A" w:rsidP="004F4B0B">
            <w:pPr>
              <w:cnfStyle w:val="000000100000" w:firstRow="0" w:lastRow="0" w:firstColumn="0" w:lastColumn="0" w:oddVBand="0" w:evenVBand="0" w:oddHBand="1" w:evenHBand="0" w:firstRowFirstColumn="0" w:firstRowLastColumn="0" w:lastRowFirstColumn="0" w:lastRowLastColumn="0"/>
            </w:pPr>
          </w:p>
        </w:tc>
        <w:tc>
          <w:tcPr>
            <w:tcW w:w="900" w:type="pct"/>
          </w:tcPr>
          <w:p w:rsidR="0028055A" w:rsidRPr="00795FAD" w:rsidRDefault="0028055A" w:rsidP="004F4B0B">
            <w:pPr>
              <w:cnfStyle w:val="000000100000" w:firstRow="0" w:lastRow="0" w:firstColumn="0" w:lastColumn="0" w:oddVBand="0" w:evenVBand="0" w:oddHBand="1" w:evenHBand="0" w:firstRowFirstColumn="0" w:firstRowLastColumn="0" w:lastRowFirstColumn="0" w:lastRowLastColumn="0"/>
            </w:pPr>
          </w:p>
        </w:tc>
        <w:tc>
          <w:tcPr>
            <w:tcW w:w="1445" w:type="pct"/>
          </w:tcPr>
          <w:p w:rsidR="0028055A" w:rsidRPr="00795FAD" w:rsidRDefault="0028055A" w:rsidP="004F4B0B">
            <w:pPr>
              <w:cnfStyle w:val="000000100000" w:firstRow="0" w:lastRow="0" w:firstColumn="0" w:lastColumn="0" w:oddVBand="0" w:evenVBand="0" w:oddHBand="1" w:evenHBand="0" w:firstRowFirstColumn="0" w:firstRowLastColumn="0" w:lastRowFirstColumn="0" w:lastRowLastColumn="0"/>
            </w:pPr>
          </w:p>
        </w:tc>
      </w:tr>
      <w:tr w:rsidR="000C1DA2" w:rsidRPr="00795FAD" w:rsidTr="00B61D95">
        <w:trPr>
          <w:cnfStyle w:val="000000010000" w:firstRow="0" w:lastRow="0" w:firstColumn="0" w:lastColumn="0" w:oddVBand="0" w:evenVBand="0" w:oddHBand="0" w:evenHBand="1"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 w:rsidRPr="00795FAD">
              <w:t>All Schema Files</w:t>
            </w:r>
          </w:p>
        </w:tc>
        <w:tc>
          <w:tcPr>
            <w:tcW w:w="1153"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pPr>
            <w:r w:rsidRPr="00795FAD">
              <w:t>Add to root element</w:t>
            </w:r>
          </w:p>
        </w:tc>
        <w:tc>
          <w:tcPr>
            <w:tcW w:w="897" w:type="pct"/>
          </w:tcPr>
          <w:p w:rsidR="0028055A" w:rsidRPr="00795FAD" w:rsidRDefault="0028055A" w:rsidP="00503539">
            <w:pPr>
              <w:cnfStyle w:val="000000010000" w:firstRow="0" w:lastRow="0" w:firstColumn="0" w:lastColumn="0" w:oddVBand="0" w:evenVBand="0" w:oddHBand="0" w:evenHBand="1" w:firstRowFirstColumn="0" w:firstRowLastColumn="0" w:lastRowFirstColumn="0" w:lastRowLastColumn="0"/>
            </w:pPr>
          </w:p>
        </w:tc>
        <w:tc>
          <w:tcPr>
            <w:tcW w:w="900"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pPr>
            <w:r w:rsidRPr="00795FAD">
              <w:t>edition</w:t>
            </w:r>
          </w:p>
        </w:tc>
        <w:tc>
          <w:tcPr>
            <w:tcW w:w="1445" w:type="pct"/>
          </w:tcPr>
          <w:p w:rsidR="0028055A" w:rsidRPr="00795FAD" w:rsidRDefault="0028055A">
            <w:pPr>
              <w:cnfStyle w:val="000000010000" w:firstRow="0" w:lastRow="0" w:firstColumn="0" w:lastColumn="0" w:oddVBand="0" w:evenVBand="0" w:oddHBand="0" w:evenHBand="1" w:firstRowFirstColumn="0" w:firstRowLastColumn="0" w:lastRowFirstColumn="0" w:lastRowLastColumn="0"/>
            </w:pPr>
            <w:r w:rsidRPr="00795FAD">
              <w:t>Explicitly add the edition as metadata to the root element of all repositories</w:t>
            </w:r>
          </w:p>
        </w:tc>
      </w:tr>
      <w:tr w:rsidR="0028055A" w:rsidRPr="00795FAD" w:rsidTr="00B6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r w:rsidRPr="00795FAD">
              <w:t>All Schema Files</w:t>
            </w:r>
          </w:p>
        </w:tc>
        <w:tc>
          <w:tcPr>
            <w:tcW w:w="1153"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pPr>
            <w:r w:rsidRPr="00795FAD">
              <w:t>Add namespace</w:t>
            </w:r>
          </w:p>
        </w:tc>
        <w:tc>
          <w:tcPr>
            <w:tcW w:w="897"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pPr>
          </w:p>
        </w:tc>
        <w:tc>
          <w:tcPr>
            <w:tcW w:w="900"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pPr>
          </w:p>
        </w:tc>
        <w:tc>
          <w:tcPr>
            <w:tcW w:w="1445" w:type="pct"/>
          </w:tcPr>
          <w:p w:rsidR="0028055A" w:rsidRPr="00795FAD" w:rsidRDefault="0028055A">
            <w:pPr>
              <w:cnfStyle w:val="000000100000" w:firstRow="0" w:lastRow="0" w:firstColumn="0" w:lastColumn="0" w:oddVBand="0" w:evenVBand="0" w:oddHBand="1" w:evenHBand="0" w:firstRowFirstColumn="0" w:firstRowLastColumn="0" w:lastRowFirstColumn="0" w:lastRowLastColumn="0"/>
            </w:pPr>
            <w:r>
              <w:t>C</w:t>
            </w:r>
            <w:r w:rsidRPr="00795FAD">
              <w:t>onsistency across XML schema standards</w:t>
            </w:r>
          </w:p>
        </w:tc>
      </w:tr>
      <w:tr w:rsidR="000C1DA2" w:rsidTr="00B61D95">
        <w:trPr>
          <w:cnfStyle w:val="000000010000" w:firstRow="0" w:lastRow="0" w:firstColumn="0" w:lastColumn="0" w:oddVBand="0" w:evenVBand="0" w:oddHBand="0" w:evenHBand="1" w:firstRowFirstColumn="0" w:firstRowLastColumn="0" w:lastRowFirstColumn="0" w:lastRowLastColumn="0"/>
          <w:ins w:id="196" w:author=" Jim Northey" w:date="2010-02-16T20:47:00Z"/>
        </w:trPr>
        <w:tc>
          <w:tcPr>
            <w:cnfStyle w:val="001000000000" w:firstRow="0" w:lastRow="0" w:firstColumn="1" w:lastColumn="0" w:oddVBand="0" w:evenVBand="0" w:oddHBand="0" w:evenHBand="0" w:firstRowFirstColumn="0" w:firstRowLastColumn="0" w:lastRowFirstColumn="0" w:lastRowLastColumn="0"/>
            <w:tcW w:w="605" w:type="pct"/>
          </w:tcPr>
          <w:p w:rsidR="0028055A" w:rsidRPr="00795FAD" w:rsidRDefault="0028055A">
            <w:pPr>
              <w:spacing w:after="200" w:line="276" w:lineRule="auto"/>
              <w:rPr>
                <w:ins w:id="197" w:author=" Jim Northey" w:date="2010-02-16T20:47:00Z"/>
              </w:rPr>
            </w:pPr>
            <w:ins w:id="198" w:author=" Jim Northey" w:date="2010-02-16T20:47:00Z">
              <w:r w:rsidRPr="00795FAD">
                <w:t>All Schema Files</w:t>
              </w:r>
            </w:ins>
          </w:p>
        </w:tc>
        <w:tc>
          <w:tcPr>
            <w:tcW w:w="1153" w:type="pct"/>
          </w:tcPr>
          <w:p w:rsidR="0028055A" w:rsidRPr="00795FAD" w:rsidRDefault="0028055A">
            <w:pPr>
              <w:spacing w:after="200" w:line="276" w:lineRule="auto"/>
              <w:cnfStyle w:val="000000010000" w:firstRow="0" w:lastRow="0" w:firstColumn="0" w:lastColumn="0" w:oddVBand="0" w:evenVBand="0" w:oddHBand="0" w:evenHBand="1" w:firstRowFirstColumn="0" w:firstRowLastColumn="0" w:lastRowFirstColumn="0" w:lastRowLastColumn="0"/>
              <w:rPr>
                <w:ins w:id="199" w:author=" Jim Northey" w:date="2010-02-16T20:47:00Z"/>
              </w:rPr>
            </w:pPr>
            <w:ins w:id="200" w:author=" Jim Northey" w:date="2010-02-16T20:47:00Z">
              <w:r w:rsidRPr="00795FAD">
                <w:t>Order all Physical Key elements at the beginning within the entity element to which they apply.</w:t>
              </w:r>
            </w:ins>
          </w:p>
        </w:tc>
        <w:tc>
          <w:tcPr>
            <w:tcW w:w="897" w:type="pct"/>
          </w:tcPr>
          <w:p w:rsidR="0028055A" w:rsidRPr="00795FAD" w:rsidRDefault="0028055A">
            <w:pPr>
              <w:spacing w:after="200" w:line="276" w:lineRule="auto"/>
              <w:cnfStyle w:val="000000010000" w:firstRow="0" w:lastRow="0" w:firstColumn="0" w:lastColumn="0" w:oddVBand="0" w:evenVBand="0" w:oddHBand="0" w:evenHBand="1" w:firstRowFirstColumn="0" w:firstRowLastColumn="0" w:lastRowFirstColumn="0" w:lastRowLastColumn="0"/>
              <w:rPr>
                <w:ins w:id="201" w:author=" Jim Northey" w:date="2010-02-16T20:47:00Z"/>
              </w:rPr>
            </w:pPr>
          </w:p>
        </w:tc>
        <w:tc>
          <w:tcPr>
            <w:tcW w:w="900" w:type="pct"/>
          </w:tcPr>
          <w:p w:rsidR="0028055A" w:rsidRPr="00795FAD" w:rsidRDefault="0028055A">
            <w:pPr>
              <w:spacing w:after="200" w:line="276" w:lineRule="auto"/>
              <w:cnfStyle w:val="000000010000" w:firstRow="0" w:lastRow="0" w:firstColumn="0" w:lastColumn="0" w:oddVBand="0" w:evenVBand="0" w:oddHBand="0" w:evenHBand="1" w:firstRowFirstColumn="0" w:firstRowLastColumn="0" w:lastRowFirstColumn="0" w:lastRowLastColumn="0"/>
              <w:rPr>
                <w:ins w:id="202" w:author=" Jim Northey" w:date="2010-02-16T20:47:00Z"/>
              </w:rPr>
            </w:pPr>
          </w:p>
        </w:tc>
        <w:tc>
          <w:tcPr>
            <w:tcW w:w="1445" w:type="pct"/>
          </w:tcPr>
          <w:p w:rsidR="0028055A" w:rsidRPr="00795FAD" w:rsidRDefault="0028055A">
            <w:pPr>
              <w:spacing w:after="200" w:line="276" w:lineRule="auto"/>
              <w:cnfStyle w:val="000000010000" w:firstRow="0" w:lastRow="0" w:firstColumn="0" w:lastColumn="0" w:oddVBand="0" w:evenVBand="0" w:oddHBand="0" w:evenHBand="1" w:firstRowFirstColumn="0" w:firstRowLastColumn="0" w:lastRowFirstColumn="0" w:lastRowLastColumn="0"/>
              <w:rPr>
                <w:ins w:id="203" w:author=" Jim Northey" w:date="2010-02-16T20:47:00Z"/>
              </w:rPr>
            </w:pPr>
            <w:ins w:id="204" w:author=" Jim Northey" w:date="2010-02-16T20:48:00Z">
              <w:r w:rsidRPr="00795FAD">
                <w:t>Consistency, industry standard practice</w:t>
              </w:r>
            </w:ins>
          </w:p>
        </w:tc>
      </w:tr>
    </w:tbl>
    <w:p w:rsidR="00CF4E69" w:rsidRDefault="00147511"/>
    <w:p w:rsidR="005016B7" w:rsidRDefault="005016B7" w:rsidP="005016B7">
      <w:pPr>
        <w:pStyle w:val="Heading2"/>
      </w:pPr>
      <w:r>
        <w:t>Changes to ordering elements in schemas</w:t>
      </w:r>
    </w:p>
    <w:p w:rsidR="005016B7" w:rsidRPr="005016B7" w:rsidRDefault="005016B7" w:rsidP="005016B7">
      <w:r>
        <w:t>All files have both changes to element names and to element ordering. The guiding principle was primarily to put the most significant (or "primary key/identifier") fields at the start of the ordering, and to put Description fields at the end where that was logical.</w:t>
      </w:r>
    </w:p>
    <w:p w:rsidR="00FA1397" w:rsidRDefault="00FA1397" w:rsidP="00E21EB7">
      <w:pPr>
        <w:pStyle w:val="Heading2"/>
      </w:pPr>
      <w:r>
        <w:t>Add annotation to the XML Schema Files</w:t>
      </w:r>
    </w:p>
    <w:p w:rsidR="00FA1397" w:rsidRDefault="00FA1397" w:rsidP="00FA1397">
      <w:pPr>
        <w:rPr>
          <w:ins w:id="205" w:author=" Jim Northey" w:date="2010-02-16T20:44:00Z"/>
        </w:rPr>
      </w:pPr>
      <w:r>
        <w:t>Document the use of each element and attribute.</w:t>
      </w:r>
    </w:p>
    <w:p w:rsidR="006D05C3" w:rsidRPr="00FA1397" w:rsidRDefault="006D05C3" w:rsidP="00FA1397">
      <w:ins w:id="206" w:author=" Jim Northey" w:date="2010-02-16T20:44:00Z">
        <w:r>
          <w:t>Try to be consistent with FIXatdl Schema</w:t>
        </w:r>
      </w:ins>
    </w:p>
    <w:p w:rsidR="00DA7D06" w:rsidRDefault="00DA7D06" w:rsidP="00E21EB7">
      <w:pPr>
        <w:pStyle w:val="Heading2"/>
      </w:pPr>
      <w:r>
        <w:lastRenderedPageBreak/>
        <w:t>Add namespace</w:t>
      </w:r>
    </w:p>
    <w:p w:rsidR="00DA7D06" w:rsidRDefault="00DA7D06" w:rsidP="00DA7D06">
      <w:r>
        <w:t>Add namespace to repository URI approach</w:t>
      </w:r>
    </w:p>
    <w:p w:rsidR="00DA7D06" w:rsidRPr="00DA7D06" w:rsidRDefault="00DA7D06" w:rsidP="00DA7D06">
      <w:r>
        <w:t>http://www.fix</w:t>
      </w:r>
      <w:r w:rsidR="00AF6810">
        <w:t>protocol.org/repository/2010</w:t>
      </w:r>
    </w:p>
    <w:p w:rsidR="00DA3BE2" w:rsidRDefault="006F7F33" w:rsidP="00E21EB7">
      <w:pPr>
        <w:pStyle w:val="Heading2"/>
      </w:pPr>
      <w:r>
        <w:t>Add license</w:t>
      </w:r>
      <w:r w:rsidR="00DA3BE2">
        <w:t xml:space="preserve"> and disclaimer</w:t>
      </w:r>
    </w:p>
    <w:p w:rsidR="00DA3BE2" w:rsidRPr="00DA3BE2" w:rsidRDefault="006F7F33" w:rsidP="00DA3BE2">
      <w:r>
        <w:t xml:space="preserve">The repository schema </w:t>
      </w:r>
      <w:r w:rsidR="00AF6810">
        <w:t>2010</w:t>
      </w:r>
      <w:r>
        <w:t xml:space="preserve"> maintenance release will be available under license from FPL</w:t>
      </w:r>
      <w:r w:rsidR="00DA3BE2">
        <w:t>.</w:t>
      </w:r>
    </w:p>
    <w:p w:rsidR="00E21EB7" w:rsidRDefault="00E21EB7" w:rsidP="00E21EB7">
      <w:pPr>
        <w:pStyle w:val="Heading2"/>
      </w:pPr>
      <w:r>
        <w:t>Add edition attribute</w:t>
      </w:r>
    </w:p>
    <w:p w:rsidR="007F3CCC" w:rsidRDefault="00B26592" w:rsidP="007F3CCC">
      <w:r>
        <w:t>New attribute in FIX repository schema files: @ed</w:t>
      </w:r>
      <w:r w:rsidR="009238F2">
        <w:t>i</w:t>
      </w:r>
      <w:r>
        <w:t xml:space="preserve">tion </w:t>
      </w:r>
      <w:r w:rsidR="006F7F33">
        <w:t>in YYYY</w:t>
      </w:r>
      <w:r w:rsidR="00A77458">
        <w:t xml:space="preserve"> </w:t>
      </w:r>
      <w:r w:rsidR="006F7F33">
        <w:t>format, e.g. “</w:t>
      </w:r>
      <w:r w:rsidR="00AF6810">
        <w:t>2010</w:t>
      </w:r>
      <w:r w:rsidR="006F7F33">
        <w:t>”</w:t>
      </w:r>
    </w:p>
    <w:p w:rsidR="00B26592" w:rsidRDefault="00B26592" w:rsidP="00E21EB7">
      <w:pPr>
        <w:pStyle w:val="Heading2"/>
      </w:pPr>
      <w:r>
        <w:t>New metadata attributes</w:t>
      </w:r>
    </w:p>
    <w:p w:rsidR="008F2FE5" w:rsidRPr="008F2FE5" w:rsidRDefault="008F2FE5" w:rsidP="008F2FE5">
      <w:r>
        <w:t>New metadata attributes have been added to track the history of repository entities.</w:t>
      </w:r>
      <w:r w:rsidR="00E13870">
        <w:t xml:space="preserve"> These are optional and can be applied to any repository entity.</w:t>
      </w:r>
      <w:r w:rsidR="00687D3C">
        <w:t xml:space="preserve"> Some of the @added and @addedEP attributes have been added, with some gaps partially due to problems with early EPs and EP change reporting.</w:t>
      </w:r>
    </w:p>
    <w:tbl>
      <w:tblPr>
        <w:tblStyle w:val="MediumShading11"/>
        <w:tblW w:w="5000" w:type="pct"/>
        <w:tblLook w:val="04A0" w:firstRow="1" w:lastRow="0" w:firstColumn="1" w:lastColumn="0" w:noHBand="0" w:noVBand="1"/>
      </w:tblPr>
      <w:tblGrid>
        <w:gridCol w:w="2177"/>
        <w:gridCol w:w="1711"/>
        <w:gridCol w:w="5221"/>
        <w:gridCol w:w="6505"/>
      </w:tblGrid>
      <w:tr w:rsidR="00D4257A" w:rsidTr="00D42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D4257A" w:rsidRDefault="00D4257A" w:rsidP="00F3682D">
            <w:pPr>
              <w:keepNext/>
              <w:keepLines/>
            </w:pPr>
            <w:r>
              <w:t>Attribute</w:t>
            </w:r>
          </w:p>
        </w:tc>
        <w:tc>
          <w:tcPr>
            <w:tcW w:w="548" w:type="pct"/>
          </w:tcPr>
          <w:p w:rsidR="00D4257A" w:rsidRDefault="00D4257A" w:rsidP="00F3682D">
            <w:pPr>
              <w:keepNext/>
              <w:keepLines/>
              <w:cnfStyle w:val="100000000000" w:firstRow="1" w:lastRow="0" w:firstColumn="0" w:lastColumn="0" w:oddVBand="0" w:evenVBand="0" w:oddHBand="0" w:evenHBand="0" w:firstRowFirstColumn="0" w:firstRowLastColumn="0" w:lastRowFirstColumn="0" w:lastRowLastColumn="0"/>
            </w:pPr>
            <w:r>
              <w:t>Description</w:t>
            </w:r>
          </w:p>
        </w:tc>
        <w:tc>
          <w:tcPr>
            <w:tcW w:w="1672" w:type="pct"/>
          </w:tcPr>
          <w:p w:rsidR="00D4257A" w:rsidRDefault="00D4257A" w:rsidP="00F3682D">
            <w:pPr>
              <w:keepNext/>
              <w:keepLines/>
              <w:cnfStyle w:val="100000000000" w:firstRow="1" w:lastRow="0" w:firstColumn="0" w:lastColumn="0" w:oddVBand="0" w:evenVBand="0" w:oddHBand="0" w:evenHBand="0" w:firstRowFirstColumn="0" w:firstRowLastColumn="0" w:lastRowFirstColumn="0" w:lastRowLastColumn="0"/>
            </w:pPr>
          </w:p>
        </w:tc>
        <w:tc>
          <w:tcPr>
            <w:tcW w:w="2083" w:type="pct"/>
          </w:tcPr>
          <w:p w:rsidR="00D4257A" w:rsidRDefault="00FA1397" w:rsidP="00F3682D">
            <w:pPr>
              <w:keepNext/>
              <w:keepLines/>
              <w:cnfStyle w:val="100000000000" w:firstRow="1" w:lastRow="0" w:firstColumn="0" w:lastColumn="0" w:oddVBand="0" w:evenVBand="0" w:oddHBand="0" w:evenHBand="0" w:firstRowFirstColumn="0" w:firstRowLastColumn="0" w:lastRowFirstColumn="0" w:lastRowLastColumn="0"/>
            </w:pPr>
            <w:r>
              <w:t>Explanation</w:t>
            </w:r>
          </w:p>
        </w:tc>
      </w:tr>
      <w:tr w:rsidR="0009380D" w:rsidRPr="00B26592" w:rsidTr="004F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09380D" w:rsidRPr="00B26592" w:rsidRDefault="0009380D" w:rsidP="004F4B0B">
            <w:pPr>
              <w:keepNext/>
              <w:keepLines/>
              <w:rPr>
                <w:b w:val="0"/>
                <w:bCs w:val="0"/>
              </w:rPr>
            </w:pPr>
            <w:r w:rsidRPr="00B26592">
              <w:rPr>
                <w:b w:val="0"/>
                <w:bCs w:val="0"/>
              </w:rPr>
              <w:t>added</w:t>
            </w:r>
          </w:p>
        </w:tc>
        <w:tc>
          <w:tcPr>
            <w:tcW w:w="548" w:type="pct"/>
          </w:tcPr>
          <w:p w:rsidR="0009380D" w:rsidRPr="00B26592" w:rsidRDefault="0009380D" w:rsidP="004F4B0B">
            <w:pPr>
              <w:keepNext/>
              <w:keepLines/>
              <w:cnfStyle w:val="000000100000" w:firstRow="0" w:lastRow="0" w:firstColumn="0" w:lastColumn="0" w:oddVBand="0" w:evenVBand="0" w:oddHBand="1" w:evenHBand="0" w:firstRowFirstColumn="0" w:firstRowLastColumn="0" w:lastRowFirstColumn="0" w:lastRowLastColumn="0"/>
              <w:rPr>
                <w:b/>
                <w:bCs/>
              </w:rPr>
            </w:pPr>
            <w:r w:rsidRPr="00B26592">
              <w:rPr>
                <w:b/>
                <w:bCs/>
              </w:rPr>
              <w:t>Version_t</w:t>
            </w:r>
          </w:p>
        </w:tc>
        <w:tc>
          <w:tcPr>
            <w:tcW w:w="1672" w:type="pct"/>
          </w:tcPr>
          <w:p w:rsidR="0009380D" w:rsidRPr="00B26592" w:rsidRDefault="0009380D" w:rsidP="004F4B0B">
            <w:pPr>
              <w:keepNext/>
              <w:keepLines/>
              <w:cnfStyle w:val="000000100000" w:firstRow="0" w:lastRow="0" w:firstColumn="0" w:lastColumn="0" w:oddVBand="0" w:evenVBand="0" w:oddHBand="1" w:evenHBand="0" w:firstRowFirstColumn="0" w:firstRowLastColumn="0" w:lastRowFirstColumn="0" w:lastRowLastColumn="0"/>
              <w:rPr>
                <w:b/>
                <w:bCs/>
              </w:rPr>
            </w:pPr>
            <w:r>
              <w:rPr>
                <w:b/>
                <w:bCs/>
              </w:rPr>
              <w:t>Version when element was added</w:t>
            </w:r>
          </w:p>
        </w:tc>
        <w:tc>
          <w:tcPr>
            <w:tcW w:w="2083" w:type="pct"/>
          </w:tcPr>
          <w:p w:rsidR="0009380D" w:rsidRDefault="0009380D" w:rsidP="004F4B0B">
            <w:pPr>
              <w:keepNext/>
              <w:keepLines/>
              <w:cnfStyle w:val="000000100000" w:firstRow="0" w:lastRow="0" w:firstColumn="0" w:lastColumn="0" w:oddVBand="0" w:evenVBand="0" w:oddHBand="1" w:evenHBand="0" w:firstRowFirstColumn="0" w:firstRowLastColumn="0" w:lastRowFirstColumn="0" w:lastRowLastColumn="0"/>
              <w:rPr>
                <w:b/>
                <w:bCs/>
              </w:rPr>
            </w:pPr>
          </w:p>
        </w:tc>
      </w:tr>
      <w:tr w:rsidR="0009380D" w:rsidRPr="00B26592" w:rsidTr="004F4B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09380D" w:rsidRPr="00B26592" w:rsidRDefault="0009380D" w:rsidP="004F4B0B">
            <w:pPr>
              <w:keepNext/>
              <w:keepLines/>
              <w:rPr>
                <w:b w:val="0"/>
                <w:bCs w:val="0"/>
              </w:rPr>
            </w:pPr>
            <w:r w:rsidRPr="00B26592">
              <w:rPr>
                <w:b w:val="0"/>
                <w:bCs w:val="0"/>
              </w:rPr>
              <w:t>addedEP</w:t>
            </w:r>
          </w:p>
        </w:tc>
        <w:tc>
          <w:tcPr>
            <w:tcW w:w="548" w:type="pct"/>
          </w:tcPr>
          <w:p w:rsidR="0009380D" w:rsidRPr="00B26592" w:rsidRDefault="0009380D" w:rsidP="004F4B0B">
            <w:pPr>
              <w:keepNext/>
              <w:keepLines/>
              <w:cnfStyle w:val="000000010000" w:firstRow="0" w:lastRow="0" w:firstColumn="0" w:lastColumn="0" w:oddVBand="0" w:evenVBand="0" w:oddHBand="0" w:evenHBand="1" w:firstRowFirstColumn="0" w:firstRowLastColumn="0" w:lastRowFirstColumn="0" w:lastRowLastColumn="0"/>
              <w:rPr>
                <w:b/>
                <w:bCs/>
              </w:rPr>
            </w:pPr>
            <w:r w:rsidRPr="00B26592">
              <w:rPr>
                <w:b/>
                <w:bCs/>
              </w:rPr>
              <w:t>EP_t</w:t>
            </w:r>
          </w:p>
        </w:tc>
        <w:tc>
          <w:tcPr>
            <w:tcW w:w="1672" w:type="pct"/>
          </w:tcPr>
          <w:p w:rsidR="0009380D" w:rsidRPr="00B26592" w:rsidRDefault="0009380D" w:rsidP="004F4B0B">
            <w:pPr>
              <w:keepNext/>
              <w:keepLines/>
              <w:cnfStyle w:val="000000010000" w:firstRow="0" w:lastRow="0" w:firstColumn="0" w:lastColumn="0" w:oddVBand="0" w:evenVBand="0" w:oddHBand="0" w:evenHBand="1" w:firstRowFirstColumn="0" w:firstRowLastColumn="0" w:lastRowFirstColumn="0" w:lastRowLastColumn="0"/>
              <w:rPr>
                <w:b/>
                <w:bCs/>
              </w:rPr>
            </w:pPr>
            <w:r>
              <w:rPr>
                <w:b/>
                <w:bCs/>
              </w:rPr>
              <w:t>EP when element was added</w:t>
            </w:r>
          </w:p>
        </w:tc>
        <w:tc>
          <w:tcPr>
            <w:tcW w:w="2083" w:type="pct"/>
          </w:tcPr>
          <w:p w:rsidR="0009380D" w:rsidRDefault="0009380D" w:rsidP="004F4B0B">
            <w:pPr>
              <w:keepNext/>
              <w:keepLines/>
              <w:cnfStyle w:val="000000010000" w:firstRow="0" w:lastRow="0" w:firstColumn="0" w:lastColumn="0" w:oddVBand="0" w:evenVBand="0" w:oddHBand="0" w:evenHBand="1" w:firstRowFirstColumn="0" w:firstRowLastColumn="0" w:lastRowFirstColumn="0" w:lastRowLastColumn="0"/>
              <w:rPr>
                <w:b/>
                <w:bCs/>
              </w:rPr>
            </w:pPr>
          </w:p>
        </w:tc>
      </w:tr>
      <w:tr w:rsidR="0009380D" w:rsidRPr="00B26592" w:rsidTr="004F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09380D" w:rsidRPr="00B26592" w:rsidRDefault="0009380D" w:rsidP="004F4B0B">
            <w:pPr>
              <w:keepNext/>
              <w:keepLines/>
              <w:rPr>
                <w:b w:val="0"/>
                <w:bCs w:val="0"/>
              </w:rPr>
            </w:pPr>
            <w:r w:rsidRPr="00B26592">
              <w:rPr>
                <w:b w:val="0"/>
                <w:bCs w:val="0"/>
              </w:rPr>
              <w:t>deprecated</w:t>
            </w:r>
          </w:p>
        </w:tc>
        <w:tc>
          <w:tcPr>
            <w:tcW w:w="548" w:type="pct"/>
          </w:tcPr>
          <w:p w:rsidR="0009380D" w:rsidRPr="00B26592" w:rsidRDefault="0009380D" w:rsidP="004F4B0B">
            <w:pPr>
              <w:keepNext/>
              <w:keepLines/>
              <w:cnfStyle w:val="000000100000" w:firstRow="0" w:lastRow="0" w:firstColumn="0" w:lastColumn="0" w:oddVBand="0" w:evenVBand="0" w:oddHBand="1" w:evenHBand="0" w:firstRowFirstColumn="0" w:firstRowLastColumn="0" w:lastRowFirstColumn="0" w:lastRowLastColumn="0"/>
              <w:rPr>
                <w:b/>
                <w:bCs/>
              </w:rPr>
            </w:pPr>
            <w:r w:rsidRPr="00B26592">
              <w:rPr>
                <w:b/>
                <w:bCs/>
              </w:rPr>
              <w:t>Version_t</w:t>
            </w:r>
          </w:p>
        </w:tc>
        <w:tc>
          <w:tcPr>
            <w:tcW w:w="1672" w:type="pct"/>
          </w:tcPr>
          <w:p w:rsidR="0009380D" w:rsidRPr="00B26592" w:rsidRDefault="0009380D" w:rsidP="004F4B0B">
            <w:pPr>
              <w:keepNext/>
              <w:keepLines/>
              <w:cnfStyle w:val="000000100000" w:firstRow="0" w:lastRow="0" w:firstColumn="0" w:lastColumn="0" w:oddVBand="0" w:evenVBand="0" w:oddHBand="1" w:evenHBand="0" w:firstRowFirstColumn="0" w:firstRowLastColumn="0" w:lastRowFirstColumn="0" w:lastRowLastColumn="0"/>
              <w:rPr>
                <w:b/>
                <w:bCs/>
              </w:rPr>
            </w:pPr>
            <w:r>
              <w:rPr>
                <w:b/>
                <w:bCs/>
              </w:rPr>
              <w:t>Version when element is deprecated</w:t>
            </w:r>
          </w:p>
        </w:tc>
        <w:tc>
          <w:tcPr>
            <w:tcW w:w="2083" w:type="pct"/>
          </w:tcPr>
          <w:p w:rsidR="0009380D" w:rsidRDefault="0009380D" w:rsidP="004F4B0B">
            <w:pPr>
              <w:keepNext/>
              <w:keepLines/>
              <w:cnfStyle w:val="000000100000" w:firstRow="0" w:lastRow="0" w:firstColumn="0" w:lastColumn="0" w:oddVBand="0" w:evenVBand="0" w:oddHBand="1" w:evenHBand="0" w:firstRowFirstColumn="0" w:firstRowLastColumn="0" w:lastRowFirstColumn="0" w:lastRowLastColumn="0"/>
              <w:rPr>
                <w:b/>
                <w:bCs/>
              </w:rPr>
            </w:pPr>
          </w:p>
        </w:tc>
      </w:tr>
      <w:tr w:rsidR="0009380D" w:rsidRPr="00B26592" w:rsidTr="004F4B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09380D" w:rsidRPr="00B26592" w:rsidRDefault="0009380D" w:rsidP="004F4B0B">
            <w:pPr>
              <w:keepNext/>
              <w:keepLines/>
              <w:rPr>
                <w:b w:val="0"/>
                <w:bCs w:val="0"/>
              </w:rPr>
            </w:pPr>
            <w:r w:rsidRPr="00B26592">
              <w:rPr>
                <w:b w:val="0"/>
                <w:bCs w:val="0"/>
              </w:rPr>
              <w:t>deprecatedEP</w:t>
            </w:r>
          </w:p>
        </w:tc>
        <w:tc>
          <w:tcPr>
            <w:tcW w:w="548" w:type="pct"/>
          </w:tcPr>
          <w:p w:rsidR="0009380D" w:rsidRPr="00B26592" w:rsidRDefault="0009380D" w:rsidP="004F4B0B">
            <w:pPr>
              <w:keepNext/>
              <w:keepLines/>
              <w:cnfStyle w:val="000000010000" w:firstRow="0" w:lastRow="0" w:firstColumn="0" w:lastColumn="0" w:oddVBand="0" w:evenVBand="0" w:oddHBand="0" w:evenHBand="1" w:firstRowFirstColumn="0" w:firstRowLastColumn="0" w:lastRowFirstColumn="0" w:lastRowLastColumn="0"/>
              <w:rPr>
                <w:b/>
                <w:bCs/>
              </w:rPr>
            </w:pPr>
            <w:r w:rsidRPr="00B26592">
              <w:rPr>
                <w:b/>
                <w:bCs/>
              </w:rPr>
              <w:t>EP_t</w:t>
            </w:r>
          </w:p>
        </w:tc>
        <w:tc>
          <w:tcPr>
            <w:tcW w:w="1672" w:type="pct"/>
          </w:tcPr>
          <w:p w:rsidR="0009380D" w:rsidRPr="00B26592" w:rsidRDefault="0009380D" w:rsidP="004F4B0B">
            <w:pPr>
              <w:keepNext/>
              <w:keepLines/>
              <w:cnfStyle w:val="000000010000" w:firstRow="0" w:lastRow="0" w:firstColumn="0" w:lastColumn="0" w:oddVBand="0" w:evenVBand="0" w:oddHBand="0" w:evenHBand="1" w:firstRowFirstColumn="0" w:firstRowLastColumn="0" w:lastRowFirstColumn="0" w:lastRowLastColumn="0"/>
              <w:rPr>
                <w:b/>
                <w:bCs/>
              </w:rPr>
            </w:pPr>
            <w:r>
              <w:rPr>
                <w:b/>
                <w:bCs/>
              </w:rPr>
              <w:t>EP when element is deprecated</w:t>
            </w:r>
          </w:p>
        </w:tc>
        <w:tc>
          <w:tcPr>
            <w:tcW w:w="2083" w:type="pct"/>
          </w:tcPr>
          <w:p w:rsidR="0009380D" w:rsidRDefault="0009380D" w:rsidP="004F4B0B">
            <w:pPr>
              <w:keepNext/>
              <w:keepLines/>
              <w:cnfStyle w:val="000000010000" w:firstRow="0" w:lastRow="0" w:firstColumn="0" w:lastColumn="0" w:oddVBand="0" w:evenVBand="0" w:oddHBand="0" w:evenHBand="1" w:firstRowFirstColumn="0" w:firstRowLastColumn="0" w:lastRowFirstColumn="0" w:lastRowLastColumn="0"/>
              <w:rPr>
                <w:b/>
                <w:bCs/>
              </w:rPr>
            </w:pPr>
          </w:p>
        </w:tc>
      </w:tr>
      <w:tr w:rsidR="0009380D" w:rsidTr="004F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09380D" w:rsidRPr="00B26592" w:rsidRDefault="0009380D" w:rsidP="004F4B0B">
            <w:pPr>
              <w:rPr>
                <w:b w:val="0"/>
                <w:bCs w:val="0"/>
              </w:rPr>
            </w:pPr>
            <w:r w:rsidRPr="00B26592">
              <w:rPr>
                <w:b w:val="0"/>
                <w:bCs w:val="0"/>
              </w:rPr>
              <w:t>issue</w:t>
            </w:r>
          </w:p>
        </w:tc>
        <w:tc>
          <w:tcPr>
            <w:tcW w:w="548" w:type="pct"/>
          </w:tcPr>
          <w:p w:rsidR="0009380D" w:rsidRDefault="0009380D" w:rsidP="004F4B0B">
            <w:pPr>
              <w:cnfStyle w:val="000000100000" w:firstRow="0" w:lastRow="0" w:firstColumn="0" w:lastColumn="0" w:oddVBand="0" w:evenVBand="0" w:oddHBand="1" w:evenHBand="0" w:firstRowFirstColumn="0" w:firstRowLastColumn="0" w:lastRowFirstColumn="0" w:lastRowLastColumn="0"/>
            </w:pPr>
            <w:r w:rsidRPr="00B26592">
              <w:rPr>
                <w:b/>
                <w:bCs/>
              </w:rPr>
              <w:t>xs:string</w:t>
            </w:r>
          </w:p>
        </w:tc>
        <w:tc>
          <w:tcPr>
            <w:tcW w:w="1672" w:type="pct"/>
          </w:tcPr>
          <w:p w:rsidR="0009380D" w:rsidRPr="00B26592" w:rsidRDefault="0009380D" w:rsidP="004F4B0B">
            <w:pPr>
              <w:cnfStyle w:val="000000100000" w:firstRow="0" w:lastRow="0" w:firstColumn="0" w:lastColumn="0" w:oddVBand="0" w:evenVBand="0" w:oddHBand="1" w:evenHBand="0" w:firstRowFirstColumn="0" w:firstRowLastColumn="0" w:lastRowFirstColumn="0" w:lastRowLastColumn="0"/>
              <w:rPr>
                <w:b/>
                <w:bCs/>
              </w:rPr>
            </w:pPr>
            <w:r>
              <w:rPr>
                <w:b/>
                <w:bCs/>
              </w:rPr>
              <w:t>JIRA Issue tracking number that addresses builds</w:t>
            </w:r>
          </w:p>
        </w:tc>
        <w:tc>
          <w:tcPr>
            <w:tcW w:w="2083" w:type="pct"/>
          </w:tcPr>
          <w:p w:rsidR="0009380D" w:rsidRDefault="0009380D" w:rsidP="004F4B0B">
            <w:pPr>
              <w:cnfStyle w:val="000000100000" w:firstRow="0" w:lastRow="0" w:firstColumn="0" w:lastColumn="0" w:oddVBand="0" w:evenVBand="0" w:oddHBand="1" w:evenHBand="0" w:firstRowFirstColumn="0" w:firstRowLastColumn="0" w:lastRowFirstColumn="0" w:lastRowLastColumn="0"/>
              <w:rPr>
                <w:b/>
                <w:bCs/>
              </w:rPr>
            </w:pPr>
          </w:p>
        </w:tc>
      </w:tr>
      <w:tr w:rsidR="00D4257A" w:rsidRPr="00D4257A" w:rsidTr="00D425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D4257A" w:rsidRPr="00D4257A" w:rsidRDefault="00D4257A" w:rsidP="00F3682D">
            <w:pPr>
              <w:keepNext/>
              <w:keepLines/>
              <w:rPr>
                <w:b w:val="0"/>
                <w:bCs w:val="0"/>
                <w:i/>
              </w:rPr>
            </w:pPr>
            <w:r w:rsidRPr="00D4257A">
              <w:rPr>
                <w:b w:val="0"/>
                <w:bCs w:val="0"/>
                <w:i/>
              </w:rPr>
              <w:t>removed</w:t>
            </w:r>
          </w:p>
        </w:tc>
        <w:tc>
          <w:tcPr>
            <w:tcW w:w="548" w:type="pct"/>
          </w:tcPr>
          <w:p w:rsidR="00D4257A" w:rsidRPr="00D4257A" w:rsidRDefault="00D4257A" w:rsidP="00F3682D">
            <w:pPr>
              <w:keepNext/>
              <w:keepLines/>
              <w:cnfStyle w:val="000000010000" w:firstRow="0" w:lastRow="0" w:firstColumn="0" w:lastColumn="0" w:oddVBand="0" w:evenVBand="0" w:oddHBand="0" w:evenHBand="1" w:firstRowFirstColumn="0" w:firstRowLastColumn="0" w:lastRowFirstColumn="0" w:lastRowLastColumn="0"/>
              <w:rPr>
                <w:b/>
                <w:bCs/>
                <w:i/>
              </w:rPr>
            </w:pPr>
            <w:r w:rsidRPr="00D4257A">
              <w:rPr>
                <w:b/>
                <w:bCs/>
                <w:i/>
              </w:rPr>
              <w:t>Version_t</w:t>
            </w:r>
          </w:p>
        </w:tc>
        <w:tc>
          <w:tcPr>
            <w:tcW w:w="1672" w:type="pct"/>
          </w:tcPr>
          <w:p w:rsidR="00D4257A" w:rsidRPr="00D4257A" w:rsidRDefault="00D4257A" w:rsidP="00F3682D">
            <w:pPr>
              <w:keepNext/>
              <w:keepLines/>
              <w:cnfStyle w:val="000000010000" w:firstRow="0" w:lastRow="0" w:firstColumn="0" w:lastColumn="0" w:oddVBand="0" w:evenVBand="0" w:oddHBand="0" w:evenHBand="1" w:firstRowFirstColumn="0" w:firstRowLastColumn="0" w:lastRowFirstColumn="0" w:lastRowLastColumn="0"/>
              <w:rPr>
                <w:b/>
                <w:bCs/>
                <w:i/>
              </w:rPr>
            </w:pPr>
            <w:r w:rsidRPr="00D4257A">
              <w:rPr>
                <w:b/>
                <w:bCs/>
                <w:i/>
              </w:rPr>
              <w:t>Version element  was removed</w:t>
            </w:r>
          </w:p>
        </w:tc>
        <w:tc>
          <w:tcPr>
            <w:tcW w:w="2083" w:type="pct"/>
          </w:tcPr>
          <w:p w:rsidR="00D4257A" w:rsidRPr="00D4257A" w:rsidRDefault="000133E7" w:rsidP="00F3682D">
            <w:pPr>
              <w:keepNext/>
              <w:keepLines/>
              <w:cnfStyle w:val="000000010000" w:firstRow="0" w:lastRow="0" w:firstColumn="0" w:lastColumn="0" w:oddVBand="0" w:evenVBand="0" w:oddHBand="0" w:evenHBand="1" w:firstRowFirstColumn="0" w:firstRowLastColumn="0" w:lastRowFirstColumn="0" w:lastRowLastColumn="0"/>
              <w:rPr>
                <w:b/>
                <w:bCs/>
                <w:i/>
              </w:rPr>
            </w:pPr>
            <w:r>
              <w:rPr>
                <w:b/>
                <w:bCs/>
                <w:i/>
              </w:rPr>
              <w:t>Proposed</w:t>
            </w:r>
            <w:r w:rsidR="004B162A">
              <w:rPr>
                <w:b/>
                <w:bCs/>
                <w:i/>
              </w:rPr>
              <w:t xml:space="preserve"> attribute that will be removed</w:t>
            </w:r>
          </w:p>
        </w:tc>
      </w:tr>
      <w:tr w:rsidR="00D4257A" w:rsidRPr="00D4257A" w:rsidTr="00D42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D4257A" w:rsidRPr="00D4257A" w:rsidRDefault="00D4257A" w:rsidP="00F3682D">
            <w:pPr>
              <w:keepNext/>
              <w:keepLines/>
              <w:rPr>
                <w:b w:val="0"/>
                <w:bCs w:val="0"/>
                <w:i/>
              </w:rPr>
            </w:pPr>
            <w:r w:rsidRPr="00D4257A">
              <w:rPr>
                <w:b w:val="0"/>
                <w:bCs w:val="0"/>
                <w:i/>
              </w:rPr>
              <w:t>removedEP</w:t>
            </w:r>
          </w:p>
        </w:tc>
        <w:tc>
          <w:tcPr>
            <w:tcW w:w="548" w:type="pct"/>
          </w:tcPr>
          <w:p w:rsidR="00D4257A" w:rsidRPr="00D4257A" w:rsidRDefault="00D4257A" w:rsidP="00F3682D">
            <w:pPr>
              <w:keepNext/>
              <w:keepLines/>
              <w:cnfStyle w:val="000000100000" w:firstRow="0" w:lastRow="0" w:firstColumn="0" w:lastColumn="0" w:oddVBand="0" w:evenVBand="0" w:oddHBand="1" w:evenHBand="0" w:firstRowFirstColumn="0" w:firstRowLastColumn="0" w:lastRowFirstColumn="0" w:lastRowLastColumn="0"/>
              <w:rPr>
                <w:b/>
                <w:bCs/>
                <w:i/>
              </w:rPr>
            </w:pPr>
            <w:r w:rsidRPr="00D4257A">
              <w:rPr>
                <w:b/>
                <w:bCs/>
                <w:i/>
              </w:rPr>
              <w:t>EP_t</w:t>
            </w:r>
          </w:p>
        </w:tc>
        <w:tc>
          <w:tcPr>
            <w:tcW w:w="1672" w:type="pct"/>
          </w:tcPr>
          <w:p w:rsidR="00D4257A" w:rsidRPr="00D4257A" w:rsidRDefault="00D4257A" w:rsidP="00F3682D">
            <w:pPr>
              <w:keepNext/>
              <w:keepLines/>
              <w:cnfStyle w:val="000000100000" w:firstRow="0" w:lastRow="0" w:firstColumn="0" w:lastColumn="0" w:oddVBand="0" w:evenVBand="0" w:oddHBand="1" w:evenHBand="0" w:firstRowFirstColumn="0" w:firstRowLastColumn="0" w:lastRowFirstColumn="0" w:lastRowLastColumn="0"/>
              <w:rPr>
                <w:b/>
                <w:bCs/>
                <w:i/>
              </w:rPr>
            </w:pPr>
            <w:r w:rsidRPr="00D4257A">
              <w:rPr>
                <w:b/>
                <w:bCs/>
                <w:i/>
              </w:rPr>
              <w:t>EP element was removed</w:t>
            </w:r>
          </w:p>
        </w:tc>
        <w:tc>
          <w:tcPr>
            <w:tcW w:w="2083" w:type="pct"/>
          </w:tcPr>
          <w:p w:rsidR="00D4257A" w:rsidRPr="00D4257A" w:rsidRDefault="000133E7" w:rsidP="00F3682D">
            <w:pPr>
              <w:keepNext/>
              <w:keepLines/>
              <w:cnfStyle w:val="000000100000" w:firstRow="0" w:lastRow="0" w:firstColumn="0" w:lastColumn="0" w:oddVBand="0" w:evenVBand="0" w:oddHBand="1" w:evenHBand="0" w:firstRowFirstColumn="0" w:firstRowLastColumn="0" w:lastRowFirstColumn="0" w:lastRowLastColumn="0"/>
              <w:rPr>
                <w:b/>
                <w:bCs/>
                <w:i/>
              </w:rPr>
            </w:pPr>
            <w:r>
              <w:rPr>
                <w:b/>
                <w:bCs/>
                <w:i/>
              </w:rPr>
              <w:t>Proposed</w:t>
            </w:r>
            <w:r w:rsidR="004B162A">
              <w:rPr>
                <w:b/>
                <w:bCs/>
                <w:i/>
              </w:rPr>
              <w:t xml:space="preserve"> attribute that will be removed</w:t>
            </w:r>
          </w:p>
        </w:tc>
      </w:tr>
      <w:tr w:rsidR="00D4257A" w:rsidRPr="00B26592" w:rsidTr="00D425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D4257A" w:rsidRPr="00B26592" w:rsidRDefault="00D4257A" w:rsidP="00F3682D">
            <w:pPr>
              <w:keepNext/>
              <w:keepLines/>
              <w:rPr>
                <w:b w:val="0"/>
                <w:bCs w:val="0"/>
              </w:rPr>
            </w:pPr>
            <w:r w:rsidRPr="00B26592">
              <w:rPr>
                <w:b w:val="0"/>
                <w:bCs w:val="0"/>
              </w:rPr>
              <w:t>updated</w:t>
            </w:r>
          </w:p>
        </w:tc>
        <w:tc>
          <w:tcPr>
            <w:tcW w:w="548" w:type="pct"/>
          </w:tcPr>
          <w:p w:rsidR="00D4257A" w:rsidRPr="00B26592" w:rsidRDefault="00D4257A" w:rsidP="00F3682D">
            <w:pPr>
              <w:keepNext/>
              <w:keepLines/>
              <w:cnfStyle w:val="000000010000" w:firstRow="0" w:lastRow="0" w:firstColumn="0" w:lastColumn="0" w:oddVBand="0" w:evenVBand="0" w:oddHBand="0" w:evenHBand="1" w:firstRowFirstColumn="0" w:firstRowLastColumn="0" w:lastRowFirstColumn="0" w:lastRowLastColumn="0"/>
              <w:rPr>
                <w:b/>
                <w:bCs/>
              </w:rPr>
            </w:pPr>
            <w:r w:rsidRPr="00B26592">
              <w:rPr>
                <w:b/>
                <w:bCs/>
              </w:rPr>
              <w:t>Version_t</w:t>
            </w:r>
          </w:p>
        </w:tc>
        <w:tc>
          <w:tcPr>
            <w:tcW w:w="1672" w:type="pct"/>
          </w:tcPr>
          <w:p w:rsidR="00D4257A" w:rsidRPr="00B26592" w:rsidRDefault="00D4257A" w:rsidP="00F3682D">
            <w:pPr>
              <w:keepNext/>
              <w:keepLines/>
              <w:cnfStyle w:val="000000010000" w:firstRow="0" w:lastRow="0" w:firstColumn="0" w:lastColumn="0" w:oddVBand="0" w:evenVBand="0" w:oddHBand="0" w:evenHBand="1" w:firstRowFirstColumn="0" w:firstRowLastColumn="0" w:lastRowFirstColumn="0" w:lastRowLastColumn="0"/>
              <w:rPr>
                <w:b/>
                <w:bCs/>
              </w:rPr>
            </w:pPr>
            <w:r>
              <w:rPr>
                <w:b/>
                <w:bCs/>
              </w:rPr>
              <w:t>Version when element was updated</w:t>
            </w:r>
          </w:p>
        </w:tc>
        <w:tc>
          <w:tcPr>
            <w:tcW w:w="2083" w:type="pct"/>
          </w:tcPr>
          <w:p w:rsidR="00D4257A" w:rsidRDefault="00D4257A" w:rsidP="00F3682D">
            <w:pPr>
              <w:keepNext/>
              <w:keepLines/>
              <w:cnfStyle w:val="000000010000" w:firstRow="0" w:lastRow="0" w:firstColumn="0" w:lastColumn="0" w:oddVBand="0" w:evenVBand="0" w:oddHBand="0" w:evenHBand="1" w:firstRowFirstColumn="0" w:firstRowLastColumn="0" w:lastRowFirstColumn="0" w:lastRowLastColumn="0"/>
              <w:rPr>
                <w:b/>
                <w:bCs/>
              </w:rPr>
            </w:pPr>
          </w:p>
        </w:tc>
      </w:tr>
      <w:tr w:rsidR="00D4257A" w:rsidRPr="00B26592" w:rsidTr="00D42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Pr>
          <w:p w:rsidR="00D4257A" w:rsidRPr="00B26592" w:rsidRDefault="00D4257A" w:rsidP="00F3682D">
            <w:pPr>
              <w:keepNext/>
              <w:keepLines/>
              <w:rPr>
                <w:b w:val="0"/>
                <w:bCs w:val="0"/>
              </w:rPr>
            </w:pPr>
            <w:r w:rsidRPr="00B26592">
              <w:rPr>
                <w:b w:val="0"/>
                <w:bCs w:val="0"/>
              </w:rPr>
              <w:t>updatedEP</w:t>
            </w:r>
          </w:p>
        </w:tc>
        <w:tc>
          <w:tcPr>
            <w:tcW w:w="548" w:type="pct"/>
          </w:tcPr>
          <w:p w:rsidR="00D4257A" w:rsidRPr="00B26592" w:rsidRDefault="00D4257A" w:rsidP="00F3682D">
            <w:pPr>
              <w:keepNext/>
              <w:keepLines/>
              <w:cnfStyle w:val="000000100000" w:firstRow="0" w:lastRow="0" w:firstColumn="0" w:lastColumn="0" w:oddVBand="0" w:evenVBand="0" w:oddHBand="1" w:evenHBand="0" w:firstRowFirstColumn="0" w:firstRowLastColumn="0" w:lastRowFirstColumn="0" w:lastRowLastColumn="0"/>
              <w:rPr>
                <w:b/>
                <w:bCs/>
              </w:rPr>
            </w:pPr>
            <w:r w:rsidRPr="00B26592">
              <w:rPr>
                <w:b/>
                <w:bCs/>
              </w:rPr>
              <w:t>EP_t</w:t>
            </w:r>
          </w:p>
        </w:tc>
        <w:tc>
          <w:tcPr>
            <w:tcW w:w="1672" w:type="pct"/>
          </w:tcPr>
          <w:p w:rsidR="00D4257A" w:rsidRPr="00B26592" w:rsidRDefault="00D4257A" w:rsidP="00F3682D">
            <w:pPr>
              <w:keepNext/>
              <w:keepLines/>
              <w:cnfStyle w:val="000000100000" w:firstRow="0" w:lastRow="0" w:firstColumn="0" w:lastColumn="0" w:oddVBand="0" w:evenVBand="0" w:oddHBand="1" w:evenHBand="0" w:firstRowFirstColumn="0" w:firstRowLastColumn="0" w:lastRowFirstColumn="0" w:lastRowLastColumn="0"/>
              <w:rPr>
                <w:b/>
                <w:bCs/>
              </w:rPr>
            </w:pPr>
            <w:r>
              <w:rPr>
                <w:b/>
                <w:bCs/>
              </w:rPr>
              <w:t>EP when element was updated</w:t>
            </w:r>
          </w:p>
        </w:tc>
        <w:tc>
          <w:tcPr>
            <w:tcW w:w="2083" w:type="pct"/>
          </w:tcPr>
          <w:p w:rsidR="00D4257A" w:rsidRDefault="00D4257A" w:rsidP="00F3682D">
            <w:pPr>
              <w:keepNext/>
              <w:keepLines/>
              <w:cnfStyle w:val="000000100000" w:firstRow="0" w:lastRow="0" w:firstColumn="0" w:lastColumn="0" w:oddVBand="0" w:evenVBand="0" w:oddHBand="1" w:evenHBand="0" w:firstRowFirstColumn="0" w:firstRowLastColumn="0" w:lastRowFirstColumn="0" w:lastRowLastColumn="0"/>
              <w:rPr>
                <w:b/>
                <w:bCs/>
              </w:rPr>
            </w:pPr>
          </w:p>
        </w:tc>
      </w:tr>
    </w:tbl>
    <w:p w:rsidR="00B26592" w:rsidRDefault="00B26592" w:rsidP="00B26592"/>
    <w:p w:rsidR="008F2FE5" w:rsidRDefault="008F2FE5" w:rsidP="008F2FE5">
      <w:pPr>
        <w:pStyle w:val="Heading2"/>
      </w:pPr>
      <w:r>
        <w:t>Compatibility across major platforms</w:t>
      </w:r>
    </w:p>
    <w:p w:rsidR="008F2FE5" w:rsidRPr="008F2FE5" w:rsidRDefault="008F2FE5" w:rsidP="008F2FE5">
      <w:r>
        <w:t>We have added test scripts to ensure the repository is compatible with both open source stacks and Microsoft .Net.</w:t>
      </w:r>
    </w:p>
    <w:sectPr w:rsidR="008F2FE5" w:rsidRPr="008F2FE5" w:rsidSect="00D4257A">
      <w:headerReference w:type="default" r:id="rId8"/>
      <w:footerReference w:type="default" r:id="rId9"/>
      <w:pgSz w:w="16838" w:h="11906"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511" w:rsidRDefault="00147511" w:rsidP="004B162A">
      <w:pPr>
        <w:spacing w:after="0" w:line="240" w:lineRule="auto"/>
      </w:pPr>
      <w:r>
        <w:separator/>
      </w:r>
    </w:p>
  </w:endnote>
  <w:endnote w:type="continuationSeparator" w:id="0">
    <w:p w:rsidR="00147511" w:rsidRDefault="00147511" w:rsidP="004B1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2A" w:rsidRDefault="004B162A" w:rsidP="004B162A">
    <w:pPr>
      <w:pStyle w:val="Footer"/>
      <w:tabs>
        <w:tab w:val="clear" w:pos="4513"/>
        <w:tab w:val="clear" w:pos="9026"/>
        <w:tab w:val="center" w:pos="7470"/>
        <w:tab w:val="right" w:pos="15390"/>
      </w:tabs>
    </w:pPr>
    <w:r>
      <w:t>2010-02-02</w:t>
    </w:r>
    <w:r>
      <w:tab/>
      <w:t>Copyright (c) FIX Protocol Ltd.</w:t>
    </w:r>
    <w:r>
      <w:tab/>
    </w:r>
    <w:r w:rsidR="00147511">
      <w:fldChar w:fldCharType="begin"/>
    </w:r>
    <w:r w:rsidR="00147511">
      <w:instrText xml:space="preserve"> PAGE   \* MERGEFORMAT </w:instrText>
    </w:r>
    <w:r w:rsidR="00147511">
      <w:fldChar w:fldCharType="separate"/>
    </w:r>
    <w:r w:rsidR="00656048">
      <w:rPr>
        <w:noProof/>
      </w:rPr>
      <w:t>4</w:t>
    </w:r>
    <w:r w:rsidR="001475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511" w:rsidRDefault="00147511" w:rsidP="004B162A">
      <w:pPr>
        <w:spacing w:after="0" w:line="240" w:lineRule="auto"/>
      </w:pPr>
      <w:r>
        <w:separator/>
      </w:r>
    </w:p>
  </w:footnote>
  <w:footnote w:type="continuationSeparator" w:id="0">
    <w:p w:rsidR="00147511" w:rsidRDefault="00147511" w:rsidP="004B16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2A" w:rsidRDefault="0060650E" w:rsidP="0060650E">
    <w:pPr>
      <w:pStyle w:val="Header"/>
      <w:tabs>
        <w:tab w:val="clear" w:pos="4513"/>
        <w:tab w:val="clear" w:pos="9026"/>
        <w:tab w:val="center" w:pos="7380"/>
        <w:tab w:val="right" w:pos="15390"/>
      </w:tabs>
    </w:pPr>
    <w:r>
      <w:rPr>
        <w:noProof/>
        <w:lang w:val="en-US"/>
      </w:rPr>
      <w:drawing>
        <wp:inline distT="0" distB="0" distL="0" distR="0" wp14:anchorId="0FBDA3A2" wp14:editId="793B31B3">
          <wp:extent cx="1182127" cy="285750"/>
          <wp:effectExtent l="19050" t="0" r="0" b="0"/>
          <wp:docPr id="1" name="Picture 0"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f"/>
                  <pic:cNvPicPr/>
                </pic:nvPicPr>
                <pic:blipFill>
                  <a:blip r:embed="rId1"/>
                  <a:stretch>
                    <a:fillRect/>
                  </a:stretch>
                </pic:blipFill>
                <pic:spPr>
                  <a:xfrm>
                    <a:off x="0" y="0"/>
                    <a:ext cx="1183969" cy="286195"/>
                  </a:xfrm>
                  <a:prstGeom prst="rect">
                    <a:avLst/>
                  </a:prstGeom>
                </pic:spPr>
              </pic:pic>
            </a:graphicData>
          </a:graphic>
        </wp:inline>
      </w:drawing>
    </w:r>
    <w:r>
      <w:tab/>
    </w:r>
    <w:r>
      <w:tab/>
    </w:r>
    <w:r w:rsidR="004B162A">
      <w:t xml:space="preserve">Repository </w:t>
    </w:r>
    <w:r w:rsidR="00AF6810">
      <w:t>2010</w:t>
    </w:r>
    <w:r w:rsidR="004B162A">
      <w:t xml:space="preserve"> Release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42E4"/>
    <w:rsid w:val="000133E7"/>
    <w:rsid w:val="000521AF"/>
    <w:rsid w:val="0006045B"/>
    <w:rsid w:val="00062366"/>
    <w:rsid w:val="00066E6C"/>
    <w:rsid w:val="00090B30"/>
    <w:rsid w:val="0009380D"/>
    <w:rsid w:val="000B5DBA"/>
    <w:rsid w:val="000C1DA2"/>
    <w:rsid w:val="000D2408"/>
    <w:rsid w:val="0012453B"/>
    <w:rsid w:val="001255B9"/>
    <w:rsid w:val="001267D4"/>
    <w:rsid w:val="00147511"/>
    <w:rsid w:val="00154DE4"/>
    <w:rsid w:val="00176523"/>
    <w:rsid w:val="00184D27"/>
    <w:rsid w:val="001A41A3"/>
    <w:rsid w:val="002356B2"/>
    <w:rsid w:val="0028055A"/>
    <w:rsid w:val="00300B8C"/>
    <w:rsid w:val="00323545"/>
    <w:rsid w:val="0032511E"/>
    <w:rsid w:val="00326553"/>
    <w:rsid w:val="003608D5"/>
    <w:rsid w:val="003D07F5"/>
    <w:rsid w:val="00410E20"/>
    <w:rsid w:val="004B162A"/>
    <w:rsid w:val="005016B7"/>
    <w:rsid w:val="00501914"/>
    <w:rsid w:val="00527C1A"/>
    <w:rsid w:val="00553362"/>
    <w:rsid w:val="00554692"/>
    <w:rsid w:val="00560601"/>
    <w:rsid w:val="005D3BDD"/>
    <w:rsid w:val="005E0C4F"/>
    <w:rsid w:val="0060650E"/>
    <w:rsid w:val="00655010"/>
    <w:rsid w:val="00656048"/>
    <w:rsid w:val="00687D3C"/>
    <w:rsid w:val="006D05C3"/>
    <w:rsid w:val="006F7F33"/>
    <w:rsid w:val="007359CD"/>
    <w:rsid w:val="00773FEB"/>
    <w:rsid w:val="00795FAD"/>
    <w:rsid w:val="007F3CCC"/>
    <w:rsid w:val="00805202"/>
    <w:rsid w:val="008B0649"/>
    <w:rsid w:val="008D4DBA"/>
    <w:rsid w:val="008F2FE5"/>
    <w:rsid w:val="008F317F"/>
    <w:rsid w:val="009058F2"/>
    <w:rsid w:val="00906CF5"/>
    <w:rsid w:val="009238F2"/>
    <w:rsid w:val="009435D7"/>
    <w:rsid w:val="00967636"/>
    <w:rsid w:val="0099438C"/>
    <w:rsid w:val="009A17A6"/>
    <w:rsid w:val="00A1531B"/>
    <w:rsid w:val="00A34417"/>
    <w:rsid w:val="00A57314"/>
    <w:rsid w:val="00A77458"/>
    <w:rsid w:val="00AB7623"/>
    <w:rsid w:val="00AF4855"/>
    <w:rsid w:val="00AF4986"/>
    <w:rsid w:val="00AF6810"/>
    <w:rsid w:val="00B26541"/>
    <w:rsid w:val="00B26592"/>
    <w:rsid w:val="00B61D95"/>
    <w:rsid w:val="00B73EC2"/>
    <w:rsid w:val="00B757D4"/>
    <w:rsid w:val="00B92DC8"/>
    <w:rsid w:val="00BB0885"/>
    <w:rsid w:val="00BB3318"/>
    <w:rsid w:val="00C14D01"/>
    <w:rsid w:val="00C23F67"/>
    <w:rsid w:val="00C3762B"/>
    <w:rsid w:val="00C4162D"/>
    <w:rsid w:val="00C46D2B"/>
    <w:rsid w:val="00C72EE3"/>
    <w:rsid w:val="00C7431A"/>
    <w:rsid w:val="00CB49BC"/>
    <w:rsid w:val="00D014C1"/>
    <w:rsid w:val="00D4257A"/>
    <w:rsid w:val="00DA3BE2"/>
    <w:rsid w:val="00DA6A10"/>
    <w:rsid w:val="00DA7D06"/>
    <w:rsid w:val="00DF7750"/>
    <w:rsid w:val="00E13870"/>
    <w:rsid w:val="00E21EB7"/>
    <w:rsid w:val="00E34BBB"/>
    <w:rsid w:val="00E505F7"/>
    <w:rsid w:val="00E6594B"/>
    <w:rsid w:val="00EC5570"/>
    <w:rsid w:val="00F3682D"/>
    <w:rsid w:val="00F542E4"/>
    <w:rsid w:val="00FA1397"/>
    <w:rsid w:val="00FE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2B"/>
  </w:style>
  <w:style w:type="paragraph" w:styleId="Heading1">
    <w:name w:val="heading 1"/>
    <w:basedOn w:val="Normal"/>
    <w:next w:val="Normal"/>
    <w:link w:val="Heading1Char"/>
    <w:uiPriority w:val="9"/>
    <w:qFormat/>
    <w:rsid w:val="00E21E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E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2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1">
    <w:name w:val="Medium Shading 11"/>
    <w:basedOn w:val="TableNormal"/>
    <w:uiPriority w:val="63"/>
    <w:rsid w:val="00F542E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E21E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1EB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B16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162A"/>
  </w:style>
  <w:style w:type="paragraph" w:styleId="Footer">
    <w:name w:val="footer"/>
    <w:basedOn w:val="Normal"/>
    <w:link w:val="FooterChar"/>
    <w:uiPriority w:val="99"/>
    <w:semiHidden/>
    <w:unhideWhenUsed/>
    <w:rsid w:val="004B16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162A"/>
  </w:style>
  <w:style w:type="paragraph" w:styleId="BalloonText">
    <w:name w:val="Balloon Text"/>
    <w:basedOn w:val="Normal"/>
    <w:link w:val="BalloonTextChar"/>
    <w:uiPriority w:val="99"/>
    <w:semiHidden/>
    <w:unhideWhenUsed/>
    <w:rsid w:val="00606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50E"/>
    <w:rPr>
      <w:rFonts w:ascii="Tahoma" w:hAnsi="Tahoma" w:cs="Tahoma"/>
      <w:sz w:val="16"/>
      <w:szCs w:val="16"/>
    </w:rPr>
  </w:style>
  <w:style w:type="table" w:styleId="LightShading">
    <w:name w:val="Light Shading"/>
    <w:basedOn w:val="TableNormal"/>
    <w:uiPriority w:val="60"/>
    <w:rsid w:val="00066E6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52738-A90E-4B09-8375-4B888A11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Northey</dc:creator>
  <cp:lastModifiedBy>Windows User</cp:lastModifiedBy>
  <cp:revision>13</cp:revision>
  <cp:lastPrinted>2010-02-02T14:12:00Z</cp:lastPrinted>
  <dcterms:created xsi:type="dcterms:W3CDTF">2010-03-18T03:38:00Z</dcterms:created>
  <dcterms:modified xsi:type="dcterms:W3CDTF">2010-06-20T13:32:00Z</dcterms:modified>
</cp:coreProperties>
</file>